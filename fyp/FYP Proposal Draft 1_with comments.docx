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D3469" w14:textId="77777777"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Andrew (Joo Hun) Nam</w:t>
      </w:r>
    </w:p>
    <w:p w14:paraId="0EF07C4F" w14:textId="77777777"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First-Year Project Proposal: Draft 1</w:t>
      </w:r>
    </w:p>
    <w:p w14:paraId="3ADDA636" w14:textId="77777777" w:rsidR="003A176F" w:rsidRDefault="00B30B1E" w:rsidP="00B30B1E">
      <w:pPr>
        <w:rPr>
          <w:rFonts w:ascii="Arial" w:eastAsia="Times New Roman" w:hAnsi="Arial" w:cs="Arial"/>
          <w:color w:val="000000"/>
          <w:sz w:val="22"/>
          <w:szCs w:val="22"/>
        </w:rPr>
      </w:pPr>
      <w:r w:rsidRPr="00B30B1E">
        <w:rPr>
          <w:rFonts w:ascii="Arial" w:eastAsia="Times New Roman" w:hAnsi="Arial" w:cs="Arial"/>
          <w:color w:val="000000"/>
          <w:sz w:val="22"/>
          <w:szCs w:val="22"/>
        </w:rPr>
        <w:t>Advisor: Jay McClelland</w:t>
      </w:r>
    </w:p>
    <w:p w14:paraId="643E3258" w14:textId="77777777" w:rsidR="003A176F" w:rsidRPr="003A176F" w:rsidRDefault="003A176F" w:rsidP="00B30B1E">
      <w:pPr>
        <w:rPr>
          <w:rFonts w:ascii="Arial" w:eastAsia="Times New Roman" w:hAnsi="Arial" w:cs="Arial"/>
          <w:color w:val="000000"/>
          <w:sz w:val="22"/>
          <w:szCs w:val="22"/>
        </w:rPr>
      </w:pPr>
      <w:r>
        <w:rPr>
          <w:rFonts w:ascii="Arial" w:eastAsia="Times New Roman" w:hAnsi="Arial" w:cs="Arial"/>
          <w:color w:val="000000"/>
          <w:sz w:val="22"/>
          <w:szCs w:val="22"/>
        </w:rPr>
        <w:t>Second Reader: Tobias Gerstenberg</w:t>
      </w:r>
    </w:p>
    <w:p w14:paraId="411E33CF" w14:textId="77777777" w:rsidR="00B30B1E" w:rsidRPr="00B30B1E" w:rsidRDefault="00B30B1E" w:rsidP="00B30B1E">
      <w:pPr>
        <w:rPr>
          <w:rFonts w:ascii="Times New Roman" w:eastAsia="Times New Roman" w:hAnsi="Times New Roman" w:cs="Times New Roman"/>
        </w:rPr>
      </w:pPr>
    </w:p>
    <w:p w14:paraId="3EB65DDF" w14:textId="77777777" w:rsidR="00B30B1E" w:rsidRPr="00A50D90" w:rsidRDefault="00B30B1E" w:rsidP="00B30B1E">
      <w:pPr>
        <w:jc w:val="center"/>
        <w:rPr>
          <w:rFonts w:ascii="Times New Roman" w:eastAsia="Times New Roman" w:hAnsi="Times New Roman" w:cs="Times New Roman"/>
          <w:color w:val="FF0000"/>
        </w:rPr>
      </w:pPr>
      <w:r w:rsidRPr="00B30B1E">
        <w:rPr>
          <w:rFonts w:ascii="Arial" w:eastAsia="Times New Roman" w:hAnsi="Arial" w:cs="Arial"/>
          <w:color w:val="000000"/>
          <w:sz w:val="22"/>
          <w:szCs w:val="22"/>
        </w:rPr>
        <w:t>A PDP Approach in Extensible Algorithmic Thinking</w:t>
      </w:r>
      <w:r w:rsidR="00A50D90">
        <w:rPr>
          <w:rFonts w:ascii="Arial" w:eastAsia="Times New Roman" w:hAnsi="Arial" w:cs="Arial"/>
          <w:color w:val="000000"/>
          <w:sz w:val="22"/>
          <w:szCs w:val="22"/>
        </w:rPr>
        <w:t xml:space="preserve"> </w:t>
      </w:r>
      <w:r w:rsidR="00A50D90">
        <w:rPr>
          <w:rFonts w:ascii="Arial" w:eastAsia="Times New Roman" w:hAnsi="Arial" w:cs="Arial"/>
          <w:color w:val="FF0000"/>
          <w:sz w:val="22"/>
          <w:szCs w:val="22"/>
        </w:rPr>
        <w:t xml:space="preserve">(or a just </w:t>
      </w:r>
      <w:commentRangeStart w:id="0"/>
      <w:r w:rsidR="00A50D90">
        <w:rPr>
          <w:rFonts w:ascii="Arial" w:eastAsia="Times New Roman" w:hAnsi="Arial" w:cs="Arial"/>
          <w:color w:val="FF0000"/>
          <w:sz w:val="22"/>
          <w:szCs w:val="22"/>
        </w:rPr>
        <w:t>A Study in Extensible Algorithmic Thinking</w:t>
      </w:r>
      <w:commentRangeEnd w:id="0"/>
      <w:r w:rsidR="00180001">
        <w:rPr>
          <w:rStyle w:val="CommentReference"/>
        </w:rPr>
        <w:commentReference w:id="0"/>
      </w:r>
      <w:r w:rsidR="00A50D90">
        <w:rPr>
          <w:rFonts w:ascii="Arial" w:eastAsia="Times New Roman" w:hAnsi="Arial" w:cs="Arial"/>
          <w:color w:val="FF0000"/>
          <w:sz w:val="22"/>
          <w:szCs w:val="22"/>
        </w:rPr>
        <w:t>? Not sure how much modeling there will be in this)</w:t>
      </w:r>
    </w:p>
    <w:p w14:paraId="753C0D66" w14:textId="77777777" w:rsidR="00B30B1E" w:rsidRPr="00B30B1E" w:rsidRDefault="00B30B1E" w:rsidP="00B30B1E">
      <w:pPr>
        <w:rPr>
          <w:rFonts w:ascii="Times New Roman" w:eastAsia="Times New Roman" w:hAnsi="Times New Roman" w:cs="Times New Roman"/>
        </w:rPr>
      </w:pPr>
    </w:p>
    <w:p w14:paraId="1BDAF6A5" w14:textId="77777777" w:rsidR="00A50D90" w:rsidRDefault="00A50D90" w:rsidP="00B30B1E">
      <w:pPr>
        <w:rPr>
          <w:rFonts w:ascii="Arial" w:eastAsia="Times New Roman" w:hAnsi="Arial" w:cs="Arial"/>
          <w:b/>
          <w:color w:val="000000"/>
          <w:sz w:val="22"/>
          <w:szCs w:val="22"/>
        </w:rPr>
      </w:pPr>
      <w:r>
        <w:rPr>
          <w:rFonts w:ascii="Arial" w:eastAsia="Times New Roman" w:hAnsi="Arial" w:cs="Arial"/>
          <w:b/>
          <w:color w:val="000000"/>
          <w:sz w:val="22"/>
          <w:szCs w:val="22"/>
        </w:rPr>
        <w:t>Introduction</w:t>
      </w:r>
    </w:p>
    <w:p w14:paraId="3A34E3B2" w14:textId="77777777" w:rsidR="00A50D90" w:rsidRPr="00A50D90" w:rsidRDefault="00A50D90" w:rsidP="00B30B1E">
      <w:pPr>
        <w:rPr>
          <w:rFonts w:ascii="Arial" w:eastAsia="Times New Roman" w:hAnsi="Arial" w:cs="Arial"/>
          <w:b/>
          <w:color w:val="000000"/>
          <w:sz w:val="22"/>
          <w:szCs w:val="22"/>
        </w:rPr>
      </w:pPr>
    </w:p>
    <w:p w14:paraId="1A0FEFA5" w14:textId="77777777"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 xml:space="preserve">A fundamental aspect of intelligence is the ability to apply a procedure across multiple inputs that the reasoner hasn’t seen before, transferring what was learned in one domain to another. An extreme case of this is when the procedure may be applied near invariantly to the input, an approach often taken in mathematics and algorithms where functions transform inputs by following a prescribed process. A necessary feature to this reasoning is attention, isolating the relevant features of the total input/task/problem/feature space, searching for applicable transformations that would yield useful results with the relevant subset, and applying the procedure with sure accuracy. This cognitive feature of extensibility allows for reasoning agents to abstract the procedure away from the specific exemplars by which it was trained and extrapolate to parts of the domain it has never encountered before with no error, the core of deductive reasoning. Despite its clear significance in intelligence, modern models of cognition struggle to capture extensibility. Symbolic processing models only trivially demonstrate extensibility by having procedures and corresponding variables built into the model. Meanwhile, connectionist models are often severely limited in their capacity to perform extensible reasoning. </w:t>
      </w:r>
    </w:p>
    <w:p w14:paraId="70694775" w14:textId="77777777" w:rsidR="00B30B1E" w:rsidRPr="00B30B1E" w:rsidRDefault="00B30B1E" w:rsidP="00B30B1E">
      <w:pPr>
        <w:rPr>
          <w:rFonts w:ascii="Times New Roman" w:eastAsia="Times New Roman" w:hAnsi="Times New Roman" w:cs="Times New Roman"/>
        </w:rPr>
      </w:pPr>
    </w:p>
    <w:p w14:paraId="11E74E64" w14:textId="77777777"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In this study, I will explore the concept of extensible reasoning through the game of Sudoku, a logic puzzle with the following rules:</w:t>
      </w:r>
    </w:p>
    <w:p w14:paraId="71B7019B" w14:textId="77777777" w:rsidR="00B30B1E" w:rsidRPr="00B30B1E" w:rsidRDefault="00B30B1E" w:rsidP="00B30B1E">
      <w:pPr>
        <w:rPr>
          <w:rFonts w:ascii="Times New Roman" w:eastAsia="Times New Roman" w:hAnsi="Times New Roman" w:cs="Times New Roman"/>
        </w:rPr>
      </w:pPr>
    </w:p>
    <w:p w14:paraId="14C588C1" w14:textId="77777777" w:rsidR="00B30B1E" w:rsidRPr="00B30B1E" w:rsidRDefault="00B30B1E" w:rsidP="00B30B1E">
      <w:pPr>
        <w:numPr>
          <w:ilvl w:val="0"/>
          <w:numId w:val="1"/>
        </w:numPr>
        <w:textAlignment w:val="baseline"/>
        <w:rPr>
          <w:rFonts w:ascii="Arial" w:eastAsia="Times New Roman" w:hAnsi="Arial" w:cs="Arial"/>
          <w:color w:val="000000"/>
          <w:sz w:val="22"/>
          <w:szCs w:val="22"/>
        </w:rPr>
      </w:pPr>
      <w:r w:rsidRPr="00B30B1E">
        <w:rPr>
          <w:rFonts w:ascii="Arial" w:eastAsia="Times New Roman" w:hAnsi="Arial" w:cs="Arial"/>
          <w:color w:val="000000"/>
          <w:sz w:val="22"/>
          <w:szCs w:val="22"/>
        </w:rPr>
        <w:t>Each row, column, and 3x3 box in the 9x9 grid called ‘the Sudoku board’ must contain exactly one of each digit from 1 to 9.</w:t>
      </w:r>
    </w:p>
    <w:p w14:paraId="791C07E3" w14:textId="77777777" w:rsidR="00B30B1E" w:rsidRPr="00B30B1E" w:rsidRDefault="00B30B1E" w:rsidP="00B30B1E">
      <w:pPr>
        <w:numPr>
          <w:ilvl w:val="0"/>
          <w:numId w:val="1"/>
        </w:numPr>
        <w:textAlignment w:val="baseline"/>
        <w:rPr>
          <w:rFonts w:ascii="Arial" w:eastAsia="Times New Roman" w:hAnsi="Arial" w:cs="Arial"/>
          <w:color w:val="000000"/>
          <w:sz w:val="22"/>
          <w:szCs w:val="22"/>
        </w:rPr>
      </w:pPr>
      <w:r w:rsidRPr="00B30B1E">
        <w:rPr>
          <w:rFonts w:ascii="Arial" w:eastAsia="Times New Roman" w:hAnsi="Arial" w:cs="Arial"/>
          <w:color w:val="000000"/>
          <w:sz w:val="22"/>
          <w:szCs w:val="22"/>
        </w:rPr>
        <w:t>Each puzzle (a valid Sudoku board with missing entries) must yield exactly one solution.</w:t>
      </w:r>
    </w:p>
    <w:p w14:paraId="43677D03" w14:textId="77777777" w:rsidR="00B30B1E" w:rsidRPr="00B30B1E" w:rsidRDefault="00B30B1E" w:rsidP="00B30B1E">
      <w:pPr>
        <w:rPr>
          <w:rFonts w:ascii="Times New Roman" w:eastAsia="Times New Roman" w:hAnsi="Times New Roman" w:cs="Times New Roman"/>
        </w:rPr>
      </w:pPr>
    </w:p>
    <w:p w14:paraId="7433A524" w14:textId="77777777"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Application of the first rule yields a total of 6.671</w:t>
      </w:r>
      <w:r w:rsidR="007B3091">
        <w:rPr>
          <w:rFonts w:ascii="Arial" w:eastAsia="Times New Roman" w:hAnsi="Arial" w:cs="Arial"/>
          <w:color w:val="000000"/>
          <w:sz w:val="22"/>
          <w:szCs w:val="22"/>
        </w:rPr>
        <w:t>e</w:t>
      </w:r>
      <w:r w:rsidRPr="00B30B1E">
        <w:rPr>
          <w:rFonts w:ascii="Arial" w:eastAsia="Times New Roman" w:hAnsi="Arial" w:cs="Arial"/>
          <w:color w:val="000000"/>
          <w:sz w:val="22"/>
          <w:szCs w:val="22"/>
        </w:rPr>
        <w:t xml:space="preserve">21 valid Sudoku grids (Mathematics of Sudoku I - </w:t>
      </w:r>
      <w:proofErr w:type="spellStart"/>
      <w:r w:rsidRPr="00B30B1E">
        <w:rPr>
          <w:rFonts w:ascii="Arial" w:eastAsia="Times New Roman" w:hAnsi="Arial" w:cs="Arial"/>
          <w:color w:val="000000"/>
          <w:sz w:val="22"/>
          <w:szCs w:val="22"/>
        </w:rPr>
        <w:t>Felgenhauer</w:t>
      </w:r>
      <w:proofErr w:type="spellEnd"/>
      <w:r w:rsidRPr="00B30B1E">
        <w:rPr>
          <w:rFonts w:ascii="Arial" w:eastAsia="Times New Roman" w:hAnsi="Arial" w:cs="Arial"/>
          <w:color w:val="000000"/>
          <w:sz w:val="22"/>
          <w:szCs w:val="22"/>
        </w:rPr>
        <w:t xml:space="preserve">, 2006), yet it also allows for interesting isomorphisms by exploiting equivalencies (e.g. renumbering 1 -&gt; 2 -&gt; … -&gt; 9 -&gt; 1) and symmetries (rotate the grid 90 degrees), resulting in only </w:t>
      </w:r>
      <w:r w:rsidR="007B3091">
        <w:rPr>
          <w:rFonts w:ascii="Arial" w:eastAsia="Times New Roman" w:hAnsi="Arial" w:cs="Arial"/>
          <w:color w:val="000000"/>
          <w:sz w:val="22"/>
          <w:szCs w:val="22"/>
        </w:rPr>
        <w:t xml:space="preserve">5.473e9 </w:t>
      </w:r>
      <w:r w:rsidRPr="00B30B1E">
        <w:rPr>
          <w:rFonts w:ascii="Arial" w:eastAsia="Times New Roman" w:hAnsi="Arial" w:cs="Arial"/>
          <w:color w:val="000000"/>
          <w:sz w:val="22"/>
          <w:szCs w:val="22"/>
        </w:rPr>
        <w:t xml:space="preserve">canonically distinct grids (Mathematics of Sudoku II - </w:t>
      </w:r>
      <w:proofErr w:type="spellStart"/>
      <w:r w:rsidRPr="00B30B1E">
        <w:rPr>
          <w:rFonts w:ascii="Arial" w:eastAsia="Times New Roman" w:hAnsi="Arial" w:cs="Arial"/>
          <w:color w:val="000000"/>
          <w:sz w:val="22"/>
          <w:szCs w:val="22"/>
        </w:rPr>
        <w:t>Felgenhauer</w:t>
      </w:r>
      <w:proofErr w:type="spellEnd"/>
      <w:r w:rsidRPr="00B30B1E">
        <w:rPr>
          <w:rFonts w:ascii="Arial" w:eastAsia="Times New Roman" w:hAnsi="Arial" w:cs="Arial"/>
          <w:color w:val="000000"/>
          <w:sz w:val="22"/>
          <w:szCs w:val="22"/>
        </w:rPr>
        <w:t>, 2006). This highlights the incredible extensible nature of Sudoku where identifying structural regularities can reduce the number of possible grids by 12 orders of magnitude.</w:t>
      </w:r>
    </w:p>
    <w:p w14:paraId="7C535A19" w14:textId="77777777" w:rsidR="00B30B1E" w:rsidRPr="00B30B1E" w:rsidRDefault="00B30B1E" w:rsidP="00B30B1E">
      <w:pPr>
        <w:rPr>
          <w:rFonts w:ascii="Times New Roman" w:eastAsia="Times New Roman" w:hAnsi="Times New Roman" w:cs="Times New Roman"/>
        </w:rPr>
      </w:pPr>
    </w:p>
    <w:p w14:paraId="24B47362" w14:textId="77777777"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Moreover, while the rules are simple enough to be captured in two short sentences, Sudoku produces a complex set of techniques and procedures for players to use during solving. The most trivial is when a house (defined as a row, column, or 3x3 box) contains all but one of the nine digits, in which the blank cell must contain the last digit. Even in the simplest technique, Full House, extensibility is necessary to make this tractable. Consider an agent that learns through memorization of key-value pairs. To learn the simplest instances of the simplest Sudoku technique, this learner must observe a training instance for each of the 9 rows, 9 columns, 9 boxes, and 9 digits with each of the possible spatial permutations, a combinatorial complexity of (9+9+9)*9*9! = 88,179,840.</w:t>
      </w:r>
    </w:p>
    <w:p w14:paraId="39BB4BA5" w14:textId="77777777" w:rsidR="00B30B1E" w:rsidRPr="00B30B1E" w:rsidRDefault="00B30B1E" w:rsidP="00B30B1E">
      <w:pPr>
        <w:rPr>
          <w:rFonts w:ascii="Times New Roman" w:eastAsia="Times New Roman" w:hAnsi="Times New Roman" w:cs="Times New Roman"/>
        </w:rPr>
      </w:pPr>
    </w:p>
    <w:p w14:paraId="6151D8FF" w14:textId="77777777"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lastRenderedPageBreak/>
        <w:t xml:space="preserve">In this study, I plan to understand the nature of extensibility of human reasoning, specifically the mental facility that identifies interchangeable elements of a set that can be treated </w:t>
      </w:r>
      <w:proofErr w:type="spellStart"/>
      <w:r w:rsidRPr="00B30B1E">
        <w:rPr>
          <w:rFonts w:ascii="Arial" w:eastAsia="Times New Roman" w:hAnsi="Arial" w:cs="Arial"/>
          <w:color w:val="000000"/>
          <w:sz w:val="22"/>
          <w:szCs w:val="22"/>
        </w:rPr>
        <w:t>isomorphically</w:t>
      </w:r>
      <w:proofErr w:type="spellEnd"/>
      <w:r w:rsidRPr="00B30B1E">
        <w:rPr>
          <w:rFonts w:ascii="Arial" w:eastAsia="Times New Roman" w:hAnsi="Arial" w:cs="Arial"/>
          <w:color w:val="000000"/>
          <w:sz w:val="22"/>
          <w:szCs w:val="22"/>
        </w:rPr>
        <w:t xml:space="preserve"> in algorithmic procedures through the medium of Sudoku puzzles and build towards a connectionist model that is able to solve Sudoku puzzles by exploiting extensible reasoning. Though none would question whether humans can reason with extensibility, no empirical research exists measuring the degree of extensibility. To establish empirics and build intuition, I will conduct a series of experiments by teaching people unfamiliar with Sudoku a few techniques and test their capacity to carry them out across varying conditions. Moreover, while Sudoku-solver models already exist (Recurrent Relational Networks - Palm, 2017) and still more generic models can be fitted to the task, there are none yet that do so </w:t>
      </w:r>
      <w:proofErr w:type="spellStart"/>
      <w:r w:rsidRPr="00B30B1E">
        <w:rPr>
          <w:rFonts w:ascii="Arial" w:eastAsia="Times New Roman" w:hAnsi="Arial" w:cs="Arial"/>
          <w:color w:val="000000"/>
          <w:sz w:val="22"/>
          <w:szCs w:val="22"/>
        </w:rPr>
        <w:t>extensibly</w:t>
      </w:r>
      <w:proofErr w:type="spellEnd"/>
      <w:r w:rsidRPr="00B30B1E">
        <w:rPr>
          <w:rFonts w:ascii="Arial" w:eastAsia="Times New Roman" w:hAnsi="Arial" w:cs="Arial"/>
          <w:color w:val="000000"/>
          <w:sz w:val="22"/>
          <w:szCs w:val="22"/>
        </w:rPr>
        <w:t xml:space="preserve"> without having the property built into the program. Through this research, I hope to contribute to both our understanding of human cognition as well as artificial intelligence.</w:t>
      </w:r>
    </w:p>
    <w:p w14:paraId="1BFEA999" w14:textId="77777777" w:rsidR="00B30B1E" w:rsidRPr="00B30B1E" w:rsidRDefault="00B30B1E" w:rsidP="00B30B1E">
      <w:pPr>
        <w:rPr>
          <w:rFonts w:ascii="Times New Roman" w:eastAsia="Times New Roman" w:hAnsi="Times New Roman" w:cs="Times New Roman"/>
        </w:rPr>
      </w:pPr>
    </w:p>
    <w:p w14:paraId="13BD08D5" w14:textId="77777777" w:rsidR="00A50D90" w:rsidRDefault="00A50D90">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56089A56" w14:textId="77777777" w:rsidR="00B30B1E" w:rsidRPr="00A50D90" w:rsidRDefault="00B30B1E" w:rsidP="00B30B1E">
      <w:pPr>
        <w:rPr>
          <w:rFonts w:ascii="Times New Roman" w:eastAsia="Times New Roman" w:hAnsi="Times New Roman" w:cs="Times New Roman"/>
          <w:b/>
        </w:rPr>
      </w:pPr>
      <w:r w:rsidRPr="00A50D90">
        <w:rPr>
          <w:rFonts w:ascii="Arial" w:eastAsia="Times New Roman" w:hAnsi="Arial" w:cs="Arial"/>
          <w:b/>
          <w:color w:val="000000"/>
          <w:sz w:val="22"/>
          <w:szCs w:val="22"/>
        </w:rPr>
        <w:lastRenderedPageBreak/>
        <w:t>Experimental Design</w:t>
      </w:r>
    </w:p>
    <w:p w14:paraId="2315AF9C" w14:textId="77777777" w:rsidR="00B30B1E" w:rsidRPr="00B30B1E" w:rsidRDefault="00B30B1E" w:rsidP="00B30B1E">
      <w:pPr>
        <w:rPr>
          <w:rFonts w:ascii="Times New Roman" w:eastAsia="Times New Roman" w:hAnsi="Times New Roman" w:cs="Times New Roman"/>
        </w:rPr>
      </w:pPr>
    </w:p>
    <w:p w14:paraId="11FEA966" w14:textId="77777777" w:rsidR="002A4D64" w:rsidRDefault="00B30B1E" w:rsidP="00B30B1E">
      <w:pPr>
        <w:rPr>
          <w:rFonts w:ascii="Arial" w:eastAsia="Times New Roman" w:hAnsi="Arial" w:cs="Arial"/>
          <w:color w:val="000000"/>
          <w:sz w:val="22"/>
          <w:szCs w:val="22"/>
        </w:rPr>
      </w:pPr>
      <w:r w:rsidRPr="00B30B1E">
        <w:rPr>
          <w:rFonts w:ascii="Arial" w:eastAsia="Times New Roman" w:hAnsi="Arial" w:cs="Arial"/>
          <w:color w:val="000000"/>
          <w:sz w:val="22"/>
          <w:szCs w:val="22"/>
        </w:rPr>
        <w:t>Participants</w:t>
      </w:r>
      <w:r w:rsidR="00A50D90">
        <w:rPr>
          <w:rFonts w:ascii="Arial" w:eastAsia="Times New Roman" w:hAnsi="Arial" w:cs="Arial"/>
          <w:color w:val="000000"/>
          <w:sz w:val="22"/>
          <w:szCs w:val="22"/>
        </w:rPr>
        <w:t xml:space="preserve"> (</w:t>
      </w:r>
      <w:commentRangeStart w:id="1"/>
      <w:r w:rsidR="00A50D90">
        <w:rPr>
          <w:rFonts w:ascii="Arial" w:eastAsia="Times New Roman" w:hAnsi="Arial" w:cs="Arial"/>
          <w:color w:val="000000"/>
          <w:sz w:val="22"/>
          <w:szCs w:val="22"/>
        </w:rPr>
        <w:t>taken from Amazon Mechanical Turk</w:t>
      </w:r>
      <w:commentRangeEnd w:id="1"/>
      <w:r w:rsidR="00180001">
        <w:rPr>
          <w:rStyle w:val="CommentReference"/>
        </w:rPr>
        <w:commentReference w:id="1"/>
      </w:r>
      <w:r w:rsidR="00A50D90">
        <w:rPr>
          <w:rFonts w:ascii="Arial" w:eastAsia="Times New Roman" w:hAnsi="Arial" w:cs="Arial"/>
          <w:color w:val="000000"/>
          <w:sz w:val="22"/>
          <w:szCs w:val="22"/>
        </w:rPr>
        <w:t>)</w:t>
      </w:r>
      <w:r w:rsidRPr="00B30B1E">
        <w:rPr>
          <w:rFonts w:ascii="Arial" w:eastAsia="Times New Roman" w:hAnsi="Arial" w:cs="Arial"/>
          <w:color w:val="000000"/>
          <w:sz w:val="22"/>
          <w:szCs w:val="22"/>
        </w:rPr>
        <w:t xml:space="preserve"> will be assigned tasks to learn 3 techniques in Sudoku with 4 levels of extensibility across the tasks. First, participants will be taught the basic rules of Sudoku and taught the trivially simple Full House technique described in the introduction above where they are shown 8 digits in a house and the last digit being filled in at the blank cell. To demonstrate the extensible elements of Sudoku, participants will also be displayed the application of the technique across each of the 3 house types (row, column, box) and in varying locations with different digits in place.</w:t>
      </w:r>
    </w:p>
    <w:p w14:paraId="71B56A98" w14:textId="77777777" w:rsidR="00CF1038" w:rsidRDefault="00CF1038" w:rsidP="00B30B1E">
      <w:pPr>
        <w:rPr>
          <w:rFonts w:ascii="Arial" w:eastAsia="Times New Roman" w:hAnsi="Arial" w:cs="Arial"/>
          <w:color w:val="000000"/>
          <w:sz w:val="22"/>
          <w:szCs w:val="22"/>
        </w:rPr>
      </w:pPr>
    </w:p>
    <w:tbl>
      <w:tblPr>
        <w:tblStyle w:val="GridTable3-Accent6"/>
        <w:tblpPr w:leftFromText="180" w:rightFromText="180" w:vertAnchor="text" w:horzAnchor="margin" w:tblpXSpec="right" w:tblpY="1"/>
        <w:tblW w:w="0" w:type="auto"/>
        <w:tblLook w:val="04A0" w:firstRow="1" w:lastRow="0" w:firstColumn="1" w:lastColumn="0" w:noHBand="0" w:noVBand="1"/>
      </w:tblPr>
      <w:tblGrid>
        <w:gridCol w:w="759"/>
        <w:gridCol w:w="940"/>
        <w:gridCol w:w="830"/>
        <w:gridCol w:w="1151"/>
        <w:gridCol w:w="1151"/>
      </w:tblGrid>
      <w:tr w:rsidR="00CF1038" w14:paraId="64DFB895" w14:textId="77777777" w:rsidTr="00CF1038">
        <w:trPr>
          <w:cnfStyle w:val="100000000000" w:firstRow="1" w:lastRow="0" w:firstColumn="0" w:lastColumn="0" w:oddVBand="0" w:evenVBand="0" w:oddHBand="0" w:evenHBand="0" w:firstRowFirstColumn="0" w:firstRowLastColumn="0" w:lastRowFirstColumn="0" w:lastRowLastColumn="0"/>
          <w:trHeight w:val="463"/>
        </w:trPr>
        <w:tc>
          <w:tcPr>
            <w:cnfStyle w:val="001000000100" w:firstRow="0" w:lastRow="0" w:firstColumn="1" w:lastColumn="0" w:oddVBand="0" w:evenVBand="0" w:oddHBand="0" w:evenHBand="0" w:firstRowFirstColumn="1" w:firstRowLastColumn="0" w:lastRowFirstColumn="0" w:lastRowLastColumn="0"/>
            <w:tcW w:w="759" w:type="dxa"/>
          </w:tcPr>
          <w:p w14:paraId="57C7406E" w14:textId="77777777" w:rsidR="00CF1038" w:rsidRPr="00123F35" w:rsidRDefault="00CF1038" w:rsidP="00CF1038">
            <w:pPr>
              <w:jc w:val="center"/>
              <w:rPr>
                <w:sz w:val="18"/>
                <w:szCs w:val="18"/>
              </w:rPr>
            </w:pPr>
            <w:r w:rsidRPr="00123F35">
              <w:rPr>
                <w:sz w:val="18"/>
                <w:szCs w:val="18"/>
              </w:rPr>
              <w:t>Set</w:t>
            </w:r>
          </w:p>
        </w:tc>
        <w:tc>
          <w:tcPr>
            <w:tcW w:w="940" w:type="dxa"/>
          </w:tcPr>
          <w:p w14:paraId="11FF9581" w14:textId="77777777"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Digit</w:t>
            </w:r>
          </w:p>
        </w:tc>
        <w:tc>
          <w:tcPr>
            <w:tcW w:w="830" w:type="dxa"/>
          </w:tcPr>
          <w:p w14:paraId="15172BAA" w14:textId="77777777"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Cell</w:t>
            </w:r>
          </w:p>
        </w:tc>
        <w:tc>
          <w:tcPr>
            <w:tcW w:w="1151" w:type="dxa"/>
          </w:tcPr>
          <w:p w14:paraId="34F2DC45" w14:textId="77777777"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House Index</w:t>
            </w:r>
          </w:p>
        </w:tc>
        <w:tc>
          <w:tcPr>
            <w:tcW w:w="1151" w:type="dxa"/>
          </w:tcPr>
          <w:p w14:paraId="63F90FCB" w14:textId="77777777"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House Type</w:t>
            </w:r>
          </w:p>
        </w:tc>
      </w:tr>
      <w:tr w:rsidR="00CF1038" w14:paraId="3CE03F2C" w14:textId="77777777" w:rsidTr="00CF103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759" w:type="dxa"/>
          </w:tcPr>
          <w:p w14:paraId="75B92429" w14:textId="77777777" w:rsidR="00CF1038" w:rsidRPr="00123F35" w:rsidRDefault="00CF1038" w:rsidP="00CF1038">
            <w:pPr>
              <w:jc w:val="center"/>
              <w:rPr>
                <w:sz w:val="18"/>
                <w:szCs w:val="18"/>
              </w:rPr>
            </w:pPr>
            <w:r w:rsidRPr="00123F35">
              <w:rPr>
                <w:sz w:val="18"/>
                <w:szCs w:val="18"/>
              </w:rPr>
              <w:t>A</w:t>
            </w:r>
          </w:p>
        </w:tc>
        <w:tc>
          <w:tcPr>
            <w:tcW w:w="940" w:type="dxa"/>
          </w:tcPr>
          <w:p w14:paraId="5AAD38A5"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1</w:t>
            </w:r>
          </w:p>
        </w:tc>
        <w:tc>
          <w:tcPr>
            <w:tcW w:w="830" w:type="dxa"/>
          </w:tcPr>
          <w:p w14:paraId="4263069B"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2</w:t>
            </w:r>
          </w:p>
        </w:tc>
        <w:tc>
          <w:tcPr>
            <w:tcW w:w="1151" w:type="dxa"/>
          </w:tcPr>
          <w:p w14:paraId="6C013B07"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3</w:t>
            </w:r>
          </w:p>
        </w:tc>
        <w:tc>
          <w:tcPr>
            <w:tcW w:w="1151" w:type="dxa"/>
          </w:tcPr>
          <w:p w14:paraId="064269C4"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4</w:t>
            </w:r>
          </w:p>
        </w:tc>
      </w:tr>
      <w:tr w:rsidR="00CF1038" w14:paraId="32E7E41E" w14:textId="77777777" w:rsidTr="00CF1038">
        <w:trPr>
          <w:trHeight w:val="231"/>
        </w:trPr>
        <w:tc>
          <w:tcPr>
            <w:cnfStyle w:val="001000000000" w:firstRow="0" w:lastRow="0" w:firstColumn="1" w:lastColumn="0" w:oddVBand="0" w:evenVBand="0" w:oddHBand="0" w:evenHBand="0" w:firstRowFirstColumn="0" w:firstRowLastColumn="0" w:lastRowFirstColumn="0" w:lastRowLastColumn="0"/>
            <w:tcW w:w="759" w:type="dxa"/>
          </w:tcPr>
          <w:p w14:paraId="01E452F4" w14:textId="77777777" w:rsidR="00CF1038" w:rsidRPr="00123F35" w:rsidRDefault="00CF1038" w:rsidP="00CF1038">
            <w:pPr>
              <w:jc w:val="center"/>
              <w:rPr>
                <w:sz w:val="18"/>
                <w:szCs w:val="18"/>
              </w:rPr>
            </w:pPr>
            <w:r w:rsidRPr="00123F35">
              <w:rPr>
                <w:sz w:val="18"/>
                <w:szCs w:val="18"/>
              </w:rPr>
              <w:t>B</w:t>
            </w:r>
          </w:p>
        </w:tc>
        <w:tc>
          <w:tcPr>
            <w:tcW w:w="940" w:type="dxa"/>
          </w:tcPr>
          <w:p w14:paraId="2F4F178F"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2</w:t>
            </w:r>
          </w:p>
        </w:tc>
        <w:tc>
          <w:tcPr>
            <w:tcW w:w="830" w:type="dxa"/>
          </w:tcPr>
          <w:p w14:paraId="08479648"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3</w:t>
            </w:r>
          </w:p>
        </w:tc>
        <w:tc>
          <w:tcPr>
            <w:tcW w:w="1151" w:type="dxa"/>
          </w:tcPr>
          <w:p w14:paraId="3D5CFDA8"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4</w:t>
            </w:r>
          </w:p>
        </w:tc>
        <w:tc>
          <w:tcPr>
            <w:tcW w:w="1151" w:type="dxa"/>
          </w:tcPr>
          <w:p w14:paraId="337BE408"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1</w:t>
            </w:r>
          </w:p>
        </w:tc>
      </w:tr>
      <w:tr w:rsidR="00CF1038" w14:paraId="24F3F1DA" w14:textId="77777777" w:rsidTr="00CF103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759" w:type="dxa"/>
          </w:tcPr>
          <w:p w14:paraId="05272B3E" w14:textId="77777777" w:rsidR="00CF1038" w:rsidRPr="00123F35" w:rsidRDefault="00CF1038" w:rsidP="00CF1038">
            <w:pPr>
              <w:jc w:val="center"/>
              <w:rPr>
                <w:sz w:val="18"/>
                <w:szCs w:val="18"/>
              </w:rPr>
            </w:pPr>
            <w:r w:rsidRPr="00123F35">
              <w:rPr>
                <w:sz w:val="18"/>
                <w:szCs w:val="18"/>
              </w:rPr>
              <w:t>C</w:t>
            </w:r>
          </w:p>
        </w:tc>
        <w:tc>
          <w:tcPr>
            <w:tcW w:w="940" w:type="dxa"/>
          </w:tcPr>
          <w:p w14:paraId="4AB2A2EB"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3</w:t>
            </w:r>
          </w:p>
        </w:tc>
        <w:tc>
          <w:tcPr>
            <w:tcW w:w="830" w:type="dxa"/>
          </w:tcPr>
          <w:p w14:paraId="4220F075"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4</w:t>
            </w:r>
          </w:p>
        </w:tc>
        <w:tc>
          <w:tcPr>
            <w:tcW w:w="1151" w:type="dxa"/>
          </w:tcPr>
          <w:p w14:paraId="04B57F3D"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1</w:t>
            </w:r>
          </w:p>
        </w:tc>
        <w:tc>
          <w:tcPr>
            <w:tcW w:w="1151" w:type="dxa"/>
          </w:tcPr>
          <w:p w14:paraId="41DF0C9E" w14:textId="77777777"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2</w:t>
            </w:r>
          </w:p>
        </w:tc>
      </w:tr>
      <w:tr w:rsidR="00CF1038" w14:paraId="5BC52752" w14:textId="77777777" w:rsidTr="00CF1038">
        <w:trPr>
          <w:trHeight w:val="231"/>
        </w:trPr>
        <w:tc>
          <w:tcPr>
            <w:cnfStyle w:val="001000000000" w:firstRow="0" w:lastRow="0" w:firstColumn="1" w:lastColumn="0" w:oddVBand="0" w:evenVBand="0" w:oddHBand="0" w:evenHBand="0" w:firstRowFirstColumn="0" w:firstRowLastColumn="0" w:lastRowFirstColumn="0" w:lastRowLastColumn="0"/>
            <w:tcW w:w="759" w:type="dxa"/>
          </w:tcPr>
          <w:p w14:paraId="3D91F39D" w14:textId="77777777" w:rsidR="00CF1038" w:rsidRPr="00123F35" w:rsidRDefault="00CF1038" w:rsidP="00CF1038">
            <w:pPr>
              <w:jc w:val="center"/>
              <w:rPr>
                <w:sz w:val="18"/>
                <w:szCs w:val="18"/>
              </w:rPr>
            </w:pPr>
            <w:r w:rsidRPr="00123F35">
              <w:rPr>
                <w:sz w:val="18"/>
                <w:szCs w:val="18"/>
              </w:rPr>
              <w:t>D</w:t>
            </w:r>
          </w:p>
        </w:tc>
        <w:tc>
          <w:tcPr>
            <w:tcW w:w="940" w:type="dxa"/>
          </w:tcPr>
          <w:p w14:paraId="233BA973"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4</w:t>
            </w:r>
          </w:p>
        </w:tc>
        <w:tc>
          <w:tcPr>
            <w:tcW w:w="830" w:type="dxa"/>
          </w:tcPr>
          <w:p w14:paraId="42E06B55"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1</w:t>
            </w:r>
          </w:p>
        </w:tc>
        <w:tc>
          <w:tcPr>
            <w:tcW w:w="1151" w:type="dxa"/>
          </w:tcPr>
          <w:p w14:paraId="36826B74"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2</w:t>
            </w:r>
          </w:p>
        </w:tc>
        <w:tc>
          <w:tcPr>
            <w:tcW w:w="1151" w:type="dxa"/>
          </w:tcPr>
          <w:p w14:paraId="4461173C" w14:textId="77777777"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3</w:t>
            </w:r>
          </w:p>
        </w:tc>
      </w:tr>
    </w:tbl>
    <w:p w14:paraId="35825C6A" w14:textId="77777777" w:rsidR="00CF1038" w:rsidRPr="00CF1038" w:rsidRDefault="00CF1038" w:rsidP="00CF1038">
      <w:r>
        <w:t xml:space="preserve">After the introduction phase, participants enter the 3 learning phases where in each phase, they are given a tutorial of a technique and 4 puzzles across varying invariances that utilize the technique. Following each tutorial, the participant will be quizzed on the last technique learned through 4 puzzles, each building upon a different invariant: digit, cell location, house index, and house type. Each puzzle will add an additional invariant so that the first puzzle only changes the digit from the tutorial, the second puzzle changes both the digit and the cell location, and so on. During this quiz phase, participants will be allowed to reference the original tutorial if desired. Participants will be assigned one of 4 instances of each quiz. </w:t>
      </w:r>
      <w:commentRangeStart w:id="2"/>
      <w:r>
        <w:rPr>
          <w:color w:val="FF0000"/>
        </w:rPr>
        <w:t>(Not actually sure what the purpose of this is.)</w:t>
      </w:r>
      <w:commentRangeEnd w:id="2"/>
      <w:r w:rsidR="00180001">
        <w:rPr>
          <w:rStyle w:val="CommentReference"/>
        </w:rPr>
        <w:commentReference w:id="2"/>
      </w:r>
      <w:r>
        <w:rPr>
          <w:color w:val="FF0000"/>
        </w:rPr>
        <w:t xml:space="preserve"> </w:t>
      </w:r>
      <w:r>
        <w:rPr>
          <w:color w:val="000000" w:themeColor="text1"/>
        </w:rPr>
        <w:t>If the participant correctly solves the puzzle, the next puzzle is given until all 4 are completed, upon which the program shifts to the tutorial phase of the next technique until all 3 techniques are completed. If the participant is unable to solve the puzzle (too many incorrect attempts or time-out), the explanation grid is displayed similar to those in the tutor</w:t>
      </w:r>
      <w:r w:rsidR="00180001">
        <w:rPr>
          <w:color w:val="000000" w:themeColor="text1"/>
        </w:rPr>
        <w:t>ials to reinforce understanding, and the participant is allowed to try again.</w:t>
      </w:r>
    </w:p>
    <w:p w14:paraId="6520305D" w14:textId="77777777" w:rsidR="00CF1038" w:rsidRDefault="00CF1038" w:rsidP="00CF1038">
      <w:pPr>
        <w:rPr>
          <w:color w:val="000000" w:themeColor="text1"/>
        </w:rPr>
      </w:pPr>
    </w:p>
    <w:p w14:paraId="1EEC422B" w14:textId="77777777" w:rsidR="00CF1038" w:rsidRDefault="00CF1038" w:rsidP="00CF1038">
      <w:pPr>
        <w:rPr>
          <w:color w:val="000000" w:themeColor="text1"/>
        </w:rPr>
      </w:pPr>
      <w:r>
        <w:rPr>
          <w:color w:val="000000" w:themeColor="text1"/>
        </w:rPr>
        <w:t xml:space="preserve">Once </w:t>
      </w:r>
      <w:commentRangeStart w:id="3"/>
      <w:r>
        <w:rPr>
          <w:color w:val="000000" w:themeColor="text1"/>
        </w:rPr>
        <w:t xml:space="preserve">the quiz phase is </w:t>
      </w:r>
      <w:commentRangeEnd w:id="3"/>
      <w:r w:rsidR="00180001">
        <w:rPr>
          <w:rStyle w:val="CommentReference"/>
        </w:rPr>
        <w:commentReference w:id="3"/>
      </w:r>
      <w:r>
        <w:rPr>
          <w:color w:val="000000" w:themeColor="text1"/>
        </w:rPr>
        <w:t>completed (a total of 12 puzzles), the participant proceeds to the test phase where new puzzles are displayed, again one for each technique and variant (again, cumulative), but the puzzle order is fully shuffled so that the techniques and variants are in random sequence. During the test phase, participants may not return to the tutorial and are given no explanatory feedback when the participant fails to solve.</w:t>
      </w:r>
    </w:p>
    <w:p w14:paraId="68B3320D" w14:textId="77777777" w:rsidR="00CF1038" w:rsidRDefault="00CF1038" w:rsidP="00CF1038">
      <w:pPr>
        <w:rPr>
          <w:color w:val="000000" w:themeColor="text1"/>
        </w:rPr>
      </w:pPr>
    </w:p>
    <w:p w14:paraId="3D941309" w14:textId="77777777" w:rsidR="00A50D90" w:rsidRDefault="00CF1038" w:rsidP="00CF1038">
      <w:pPr>
        <w:rPr>
          <w:color w:val="000000" w:themeColor="text1"/>
        </w:rPr>
      </w:pPr>
      <w:r>
        <w:rPr>
          <w:color w:val="000000" w:themeColor="text1"/>
        </w:rPr>
        <w:t>Throughout the program, each of the participants’ interaction with the application will be logged such as buttons clicked and entries written/erased along with their timestamps.</w:t>
      </w:r>
    </w:p>
    <w:p w14:paraId="74AB12D6" w14:textId="77777777" w:rsidR="00A50D90" w:rsidRDefault="00A50D90">
      <w:pPr>
        <w:rPr>
          <w:color w:val="000000" w:themeColor="text1"/>
        </w:rPr>
      </w:pPr>
    </w:p>
    <w:p w14:paraId="61FEA263" w14:textId="77777777" w:rsidR="00A50D90" w:rsidRDefault="00A50D90">
      <w:pPr>
        <w:rPr>
          <w:color w:val="000000" w:themeColor="text1"/>
        </w:rPr>
      </w:pPr>
    </w:p>
    <w:p w14:paraId="00A8998B" w14:textId="77777777" w:rsidR="00A50D90" w:rsidRDefault="00A50D90">
      <w:pPr>
        <w:rPr>
          <w:color w:val="000000" w:themeColor="text1"/>
        </w:rPr>
      </w:pPr>
      <w:r>
        <w:rPr>
          <w:color w:val="000000" w:themeColor="text1"/>
        </w:rPr>
        <w:br w:type="page"/>
      </w:r>
    </w:p>
    <w:p w14:paraId="5F171A59" w14:textId="77777777" w:rsidR="00A50D90" w:rsidRPr="001441CB" w:rsidRDefault="00A50D90">
      <w:pPr>
        <w:rPr>
          <w:color w:val="FF0000"/>
        </w:rPr>
      </w:pPr>
      <w:r w:rsidRPr="00A50D90">
        <w:rPr>
          <w:b/>
          <w:color w:val="000000" w:themeColor="text1"/>
        </w:rPr>
        <w:lastRenderedPageBreak/>
        <w:t>Methods of Analysis</w:t>
      </w:r>
      <w:r w:rsidR="001441CB">
        <w:rPr>
          <w:b/>
          <w:color w:val="000000" w:themeColor="text1"/>
        </w:rPr>
        <w:t xml:space="preserve"> </w:t>
      </w:r>
      <w:r w:rsidR="001441CB">
        <w:rPr>
          <w:color w:val="FF0000"/>
        </w:rPr>
        <w:t>(Not sure how important this is, or if this should even be included at this stage)</w:t>
      </w:r>
    </w:p>
    <w:p w14:paraId="145AB2A9" w14:textId="77777777" w:rsidR="00A50D90" w:rsidRDefault="00A50D90">
      <w:pPr>
        <w:rPr>
          <w:color w:val="000000" w:themeColor="text1"/>
        </w:rPr>
      </w:pPr>
    </w:p>
    <w:p w14:paraId="7684B2AA" w14:textId="77777777" w:rsidR="00DA2D1A" w:rsidRPr="00DA2D1A" w:rsidRDefault="00DA2D1A">
      <w:pPr>
        <w:rPr>
          <w:color w:val="000000" w:themeColor="text1"/>
        </w:rPr>
      </w:pPr>
      <w:r>
        <w:rPr>
          <w:color w:val="000000" w:themeColor="text1"/>
        </w:rPr>
        <w:t xml:space="preserve">The primary measures of interest are accuracy and time as a </w:t>
      </w:r>
      <w:commentRangeStart w:id="4"/>
      <w:r>
        <w:rPr>
          <w:color w:val="000000" w:themeColor="text1"/>
        </w:rPr>
        <w:t>function of the puzzle features</w:t>
      </w:r>
      <w:commentRangeEnd w:id="4"/>
      <w:r w:rsidR="00873998">
        <w:rPr>
          <w:rStyle w:val="CommentReference"/>
        </w:rPr>
        <w:commentReference w:id="4"/>
      </w:r>
      <w:r>
        <w:rPr>
          <w:color w:val="000000" w:themeColor="text1"/>
        </w:rPr>
        <w:t xml:space="preserve">. </w:t>
      </w:r>
      <w:del w:id="5" w:author="Jay McClelland" w:date="2018-12-03T00:15:00Z">
        <w:r w:rsidR="001441CB" w:rsidDel="00746D97">
          <w:rPr>
            <w:color w:val="000000" w:themeColor="text1"/>
          </w:rPr>
          <w:delText>……?????</w:delText>
        </w:r>
      </w:del>
    </w:p>
    <w:p w14:paraId="5BC72994" w14:textId="77777777" w:rsidR="00A50D90" w:rsidRDefault="00A50D90">
      <w:pPr>
        <w:rPr>
          <w:b/>
          <w:color w:val="000000" w:themeColor="text1"/>
        </w:rPr>
      </w:pPr>
      <w:r>
        <w:rPr>
          <w:b/>
          <w:color w:val="000000" w:themeColor="text1"/>
        </w:rPr>
        <w:br w:type="page"/>
      </w:r>
    </w:p>
    <w:p w14:paraId="0292FC7E" w14:textId="77777777" w:rsidR="00A50D90" w:rsidRDefault="00A50D90">
      <w:pPr>
        <w:rPr>
          <w:b/>
          <w:color w:val="000000" w:themeColor="text1"/>
        </w:rPr>
      </w:pPr>
      <w:r>
        <w:rPr>
          <w:b/>
          <w:color w:val="000000" w:themeColor="text1"/>
        </w:rPr>
        <w:lastRenderedPageBreak/>
        <w:t>Challenges and Obstacles</w:t>
      </w:r>
    </w:p>
    <w:p w14:paraId="5BED2C90" w14:textId="77777777" w:rsidR="00A50D90" w:rsidRDefault="00A50D90">
      <w:pPr>
        <w:rPr>
          <w:color w:val="000000" w:themeColor="text1"/>
        </w:rPr>
      </w:pPr>
    </w:p>
    <w:p w14:paraId="34D37266" w14:textId="77777777" w:rsidR="005120CC" w:rsidRDefault="00A50D90">
      <w:pPr>
        <w:rPr>
          <w:color w:val="000000" w:themeColor="text1"/>
        </w:rPr>
      </w:pPr>
      <w:r>
        <w:rPr>
          <w:color w:val="000000" w:themeColor="text1"/>
        </w:rPr>
        <w:t xml:space="preserve">Prior to data collection, it is impossible to estimate how well participants will perform on these tasks, especially when the participant pool is Amazon </w:t>
      </w:r>
      <w:proofErr w:type="spellStart"/>
      <w:r>
        <w:rPr>
          <w:color w:val="000000" w:themeColor="text1"/>
        </w:rPr>
        <w:t>MTurk</w:t>
      </w:r>
      <w:proofErr w:type="spellEnd"/>
      <w:r>
        <w:rPr>
          <w:color w:val="000000" w:themeColor="text1"/>
        </w:rPr>
        <w:t xml:space="preserve"> Workers.</w:t>
      </w:r>
      <w:r w:rsidR="005120CC">
        <w:rPr>
          <w:color w:val="000000" w:themeColor="text1"/>
        </w:rPr>
        <w:t xml:space="preserve"> Depending on the participants’ educational background, experience with logic puzzles, and specifically experience in Sudoku, the data may vary wildly across participants. Moreover, i</w:t>
      </w:r>
      <w:r>
        <w:rPr>
          <w:color w:val="000000" w:themeColor="text1"/>
        </w:rPr>
        <w:t>t is possible that the data will reveal a ceiling and/or floor effect should the puzzles prove too be too difficult or too easy. Participants may also exhibit a learning effect</w:t>
      </w:r>
      <w:r w:rsidR="005120CC">
        <w:rPr>
          <w:color w:val="000000" w:themeColor="text1"/>
        </w:rPr>
        <w:t>, picking up concepts and extensible regularities at a pace faster than the program can measure.</w:t>
      </w:r>
    </w:p>
    <w:p w14:paraId="2ED8749E" w14:textId="77777777" w:rsidR="005120CC" w:rsidRDefault="005120CC">
      <w:pPr>
        <w:rPr>
          <w:b/>
          <w:color w:val="000000" w:themeColor="text1"/>
        </w:rPr>
      </w:pPr>
    </w:p>
    <w:p w14:paraId="40FEA8C4" w14:textId="77777777" w:rsidR="005120CC" w:rsidRDefault="005120CC">
      <w:pPr>
        <w:rPr>
          <w:color w:val="000000" w:themeColor="text1"/>
        </w:rPr>
      </w:pPr>
      <w:r>
        <w:rPr>
          <w:color w:val="000000" w:themeColor="text1"/>
        </w:rPr>
        <w:t>One of the most difficult features to effectively operationalize and capture through data is the rate at which participants pick up on the extensibility of the concepts compared to simply learning Sudoku and its techniques. Certainly, both will contribute to the accuracy and duration of the participants.</w:t>
      </w:r>
    </w:p>
    <w:p w14:paraId="049D391B" w14:textId="77777777" w:rsidR="005120CC" w:rsidRDefault="005120CC">
      <w:pPr>
        <w:rPr>
          <w:b/>
          <w:color w:val="000000" w:themeColor="text1"/>
        </w:rPr>
      </w:pPr>
    </w:p>
    <w:p w14:paraId="1EA46261" w14:textId="77777777" w:rsidR="00DA2D1A" w:rsidRDefault="005120CC">
      <w:pPr>
        <w:rPr>
          <w:color w:val="000000" w:themeColor="text1"/>
        </w:rPr>
      </w:pPr>
      <w:r>
        <w:rPr>
          <w:color w:val="000000" w:themeColor="text1"/>
        </w:rPr>
        <w:t>Furthermore, the puzzles are difficult to design such that they isolate the features of interest while also balancing the difficulty and variety. A puzzle with 4 hints (e.g. a hidden single task 6 cells are invalidated by 2 cells through same-Box constraints</w:t>
      </w:r>
      <w:r w:rsidR="00DA2D1A">
        <w:rPr>
          <w:color w:val="000000" w:themeColor="text1"/>
        </w:rPr>
        <w:t xml:space="preserve"> and 2 cells invalidated by 2 cells through same-Column constraints</w:t>
      </w:r>
      <w:r>
        <w:rPr>
          <w:color w:val="000000" w:themeColor="text1"/>
        </w:rPr>
        <w:t>) may be equally valid as one with 8 (e.g. a hidden single task where 8 cells are invalidated by 8 cells through same-Column constraints)</w:t>
      </w:r>
      <w:r w:rsidR="00DA2D1A">
        <w:rPr>
          <w:color w:val="000000" w:themeColor="text1"/>
        </w:rPr>
        <w:t>. Other factors may contribute to time such as the spatial distance between hint cells, the number of items to track (e.g. naked-single requires finding the single missing digit by scanning the 8 existing ones), the number of distractor cells (all example puzzles in this proposal have 0), and program-related issues such as UI, latency, color-contrast, etc.</w:t>
      </w:r>
    </w:p>
    <w:p w14:paraId="235EE51A" w14:textId="77777777" w:rsidR="00DA2D1A" w:rsidRDefault="00DA2D1A">
      <w:pPr>
        <w:rPr>
          <w:b/>
          <w:color w:val="000000" w:themeColor="text1"/>
        </w:rPr>
      </w:pPr>
    </w:p>
    <w:p w14:paraId="0A87E353" w14:textId="77777777" w:rsidR="00A50D90" w:rsidRPr="00A50D90" w:rsidRDefault="00DA2D1A">
      <w:pPr>
        <w:rPr>
          <w:b/>
          <w:color w:val="000000" w:themeColor="text1"/>
        </w:rPr>
      </w:pPr>
      <w:r>
        <w:rPr>
          <w:color w:val="000000" w:themeColor="text1"/>
        </w:rPr>
        <w:t xml:space="preserve">Some of the issues may be addressed by raising (or lowering) the difficulty of the puzzles, shuffling the order of invariants introduced, and even substituting the techniques with more difficult versions such as </w:t>
      </w:r>
      <w:r w:rsidRPr="00DA2D1A">
        <w:rPr>
          <w:i/>
          <w:color w:val="000000" w:themeColor="text1"/>
        </w:rPr>
        <w:t>hidden pair</w:t>
      </w:r>
      <w:r>
        <w:rPr>
          <w:i/>
          <w:color w:val="000000" w:themeColor="text1"/>
        </w:rPr>
        <w:t>s</w:t>
      </w:r>
      <w:r>
        <w:rPr>
          <w:color w:val="000000" w:themeColor="text1"/>
        </w:rPr>
        <w:t xml:space="preserve"> instead of </w:t>
      </w:r>
      <w:r w:rsidRPr="00DA2D1A">
        <w:rPr>
          <w:i/>
          <w:color w:val="000000" w:themeColor="text1"/>
        </w:rPr>
        <w:t>hidden single</w:t>
      </w:r>
      <w:r>
        <w:rPr>
          <w:i/>
          <w:color w:val="000000" w:themeColor="text1"/>
        </w:rPr>
        <w:t>s</w:t>
      </w:r>
      <w:r>
        <w:rPr>
          <w:color w:val="000000" w:themeColor="text1"/>
        </w:rPr>
        <w:t>.</w:t>
      </w:r>
      <w:r w:rsidR="00A50D90" w:rsidRPr="00A50D90">
        <w:rPr>
          <w:b/>
          <w:color w:val="000000" w:themeColor="text1"/>
        </w:rPr>
        <w:br w:type="page"/>
      </w:r>
    </w:p>
    <w:p w14:paraId="1A28A891" w14:textId="77777777" w:rsidR="00CF1038" w:rsidRPr="00A50D90" w:rsidRDefault="00A50D90" w:rsidP="00B30B1E">
      <w:pPr>
        <w:rPr>
          <w:b/>
        </w:rPr>
      </w:pPr>
      <w:r w:rsidRPr="00A50D90">
        <w:rPr>
          <w:b/>
        </w:rPr>
        <w:lastRenderedPageBreak/>
        <w:t>Examples of Materials</w:t>
      </w:r>
    </w:p>
    <w:p w14:paraId="24D78C1C" w14:textId="77777777" w:rsidR="00CF1038" w:rsidRDefault="00CF1038">
      <w:pPr>
        <w:rPr>
          <w:rFonts w:ascii="Arial" w:eastAsia="Times New Roman" w:hAnsi="Arial" w:cs="Arial"/>
          <w:color w:val="000000"/>
          <w:sz w:val="22"/>
          <w:szCs w:val="22"/>
        </w:rPr>
      </w:pPr>
    </w:p>
    <w:p w14:paraId="7C26C1F2" w14:textId="77777777" w:rsidR="002A4D64" w:rsidRDefault="002A4D64" w:rsidP="00B30B1E">
      <w:pPr>
        <w:rPr>
          <w:rFonts w:ascii="Arial" w:eastAsia="Times New Roman" w:hAnsi="Arial" w:cs="Arial"/>
          <w:color w:val="000000"/>
          <w:sz w:val="22"/>
          <w:szCs w:val="22"/>
        </w:rPr>
      </w:pPr>
      <w:r>
        <w:rPr>
          <w:rFonts w:ascii="Arial" w:eastAsia="Times New Roman" w:hAnsi="Arial" w:cs="Arial"/>
          <w:color w:val="000000"/>
          <w:sz w:val="22"/>
          <w:szCs w:val="22"/>
        </w:rPr>
        <w:t>Full House Tutorial</w:t>
      </w:r>
    </w:p>
    <w:p w14:paraId="75EB4E75" w14:textId="77777777" w:rsidR="00CF1038" w:rsidRDefault="00CF1038" w:rsidP="00B30B1E">
      <w:pPr>
        <w:rPr>
          <w:rFonts w:ascii="Arial" w:eastAsia="Times New Roman" w:hAnsi="Arial" w:cs="Arial"/>
          <w:color w:val="000000"/>
          <w:sz w:val="22"/>
          <w:szCs w:val="22"/>
        </w:rPr>
      </w:pPr>
    </w:p>
    <w:p w14:paraId="5F2DCDEC" w14:textId="77777777" w:rsidR="002A4D64" w:rsidRDefault="002A4D64" w:rsidP="002A4D64">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Given 8 cells in a house (row, column, or box) with known correct digits, the remaining cell in the house must be the missing digit</w:t>
      </w:r>
    </w:p>
    <w:p w14:paraId="7B41B477" w14:textId="77777777" w:rsidR="002A4D64" w:rsidRDefault="000B677F" w:rsidP="002A4D64">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The left grid contains</w:t>
      </w:r>
      <w:r w:rsidR="002A4D64">
        <w:rPr>
          <w:rFonts w:ascii="Arial" w:eastAsia="Times New Roman" w:hAnsi="Arial" w:cs="Arial"/>
          <w:color w:val="000000"/>
          <w:sz w:val="22"/>
          <w:szCs w:val="22"/>
        </w:rPr>
        <w:t xml:space="preserve"> a blank cell in R5C4 (Row 5, Column 4) and every digit except a 7 in Box Cyan</w:t>
      </w:r>
      <w:r w:rsidR="004274F5">
        <w:rPr>
          <w:rFonts w:ascii="Arial" w:eastAsia="Times New Roman" w:hAnsi="Arial" w:cs="Arial"/>
          <w:color w:val="000000"/>
          <w:sz w:val="22"/>
          <w:szCs w:val="22"/>
        </w:rPr>
        <w:t>, so R5C4 must be a 7.</w:t>
      </w:r>
    </w:p>
    <w:p w14:paraId="22B5425A" w14:textId="77777777" w:rsidR="004274F5" w:rsidRDefault="000B677F" w:rsidP="004274F5">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The center grid contains</w:t>
      </w:r>
      <w:r w:rsidR="004274F5">
        <w:rPr>
          <w:rFonts w:ascii="Arial" w:eastAsia="Times New Roman" w:hAnsi="Arial" w:cs="Arial"/>
          <w:color w:val="000000"/>
          <w:sz w:val="22"/>
          <w:szCs w:val="22"/>
        </w:rPr>
        <w:t xml:space="preserve"> a blank cell in R9C4 and every digit except a 1 in Column 5, so R9C4 must be a 1.</w:t>
      </w:r>
    </w:p>
    <w:p w14:paraId="1EBF39C2" w14:textId="77777777" w:rsidR="004274F5" w:rsidRPr="004274F5" w:rsidRDefault="000B677F" w:rsidP="004274F5">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The right grid contains</w:t>
      </w:r>
      <w:r w:rsidR="004274F5">
        <w:rPr>
          <w:rFonts w:ascii="Arial" w:eastAsia="Times New Roman" w:hAnsi="Arial" w:cs="Arial"/>
          <w:color w:val="000000"/>
          <w:sz w:val="22"/>
          <w:szCs w:val="22"/>
        </w:rPr>
        <w:t xml:space="preserve"> a blank cell in R7C6 and every digit except a 4 in Row 7, so R7C6 must be a </w:t>
      </w:r>
      <w:r>
        <w:rPr>
          <w:rFonts w:ascii="Arial" w:eastAsia="Times New Roman" w:hAnsi="Arial" w:cs="Arial"/>
          <w:color w:val="000000"/>
          <w:sz w:val="22"/>
          <w:szCs w:val="22"/>
        </w:rPr>
        <w:t>4.</w:t>
      </w: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B30B1E" w14:paraId="267C6E40" w14:textId="77777777" w:rsidTr="002A4D64">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BA78C7" w:rsidRPr="007B3091" w14:paraId="61AD8213" w14:textId="77777777" w:rsidTr="001D616B">
              <w:trPr>
                <w:trHeight w:hRule="exact" w:val="360"/>
              </w:trPr>
              <w:tc>
                <w:tcPr>
                  <w:tcW w:w="360" w:type="dxa"/>
                  <w:shd w:val="clear" w:color="auto" w:fill="FFFFFF"/>
                  <w:tcMar>
                    <w:top w:w="0" w:type="dxa"/>
                    <w:left w:w="0" w:type="dxa"/>
                    <w:bottom w:w="0" w:type="dxa"/>
                    <w:right w:w="0" w:type="dxa"/>
                  </w:tcMar>
                  <w:vAlign w:val="center"/>
                  <w:hideMark/>
                </w:tcPr>
                <w:p w14:paraId="291790C2" w14:textId="77777777" w:rsidR="00BA78C7" w:rsidRPr="00B30B1E" w:rsidRDefault="00BA78C7" w:rsidP="00BA78C7">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08192EAF"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492098A2"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028C6D60"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604CAC47"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87A06AB"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C5ECE05"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5C12986A"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506E0B6D"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28B9242C"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BA78C7" w:rsidRPr="007B3091" w14:paraId="0FD6ABE1"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586407CA"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08BB803"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B1F069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04C6482"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1DB8BC06"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53120221"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74E87E8E"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164C143C"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7FB10501"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4519F4F1"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7F425699"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398C808D"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E2C625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7C55129"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7C77C8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5B00C000"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46D296FE"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17F763B2"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8B859D7"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235B4D19"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0A97035"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5ED301D0"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2F013860"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CDC8594"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2FD5C47"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CC9DDA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0748D238"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0FB56891"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D793B52"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EE59EEA"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7A0E66F3"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15906081"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04174AC3"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5FF9774E"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062D703"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ADF423D"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1FD0830"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32FDC33"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4E1F644C"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2557944C"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BE0F589"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0385F02"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DA1D28D"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645AA8A9"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0C9BBEA9"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4DEE0620"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F6DE453"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5DD10CD"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CDA81B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25AED2B3"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ED5DD9E"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DA3BFE8"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E05E206"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2BCE99B"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22C6260C"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050554EF"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3897F9C4"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9559CBC"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46AAB8B"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2B43C5C5"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6206DAF9"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C0B7C71" w14:textId="77777777"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FB1C9CD"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9793A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C07D013"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5462A9EE"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26AE6D39"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CA0EA41"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44786D6"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70C78F4"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488E31F"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27E007B"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6E5332B"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1E8D336"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BFB893F"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BCD0C6F"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1180328A"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681E04B9"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62A8114F"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4ACF750"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A989C51"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BB1AA9D"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9EB250C"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CF9194C"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B4C4D93"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948FFDA"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08C4D5A" w14:textId="77777777"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14:paraId="38FE0AF7"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7E1F9E7D" w14:textId="77777777"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E1010C2"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95F92F4"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295887D"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DA1E1D4"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6614142"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C11402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CD683A4"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C84E6E5" w14:textId="77777777"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19AC17F" w14:textId="77777777" w:rsidR="00BA78C7" w:rsidRPr="00B30B1E" w:rsidRDefault="00BA78C7" w:rsidP="00BA78C7">
                  <w:pPr>
                    <w:contextualSpacing/>
                    <w:jc w:val="center"/>
                    <w:rPr>
                      <w:rFonts w:ascii="Helvetica" w:eastAsia="Times New Roman" w:hAnsi="Helvetica" w:cs="Times New Roman"/>
                      <w:b/>
                      <w:sz w:val="20"/>
                      <w:szCs w:val="20"/>
                    </w:rPr>
                  </w:pPr>
                </w:p>
              </w:tc>
            </w:tr>
          </w:tbl>
          <w:p w14:paraId="04F779CE" w14:textId="77777777" w:rsidR="00BA78C7" w:rsidRPr="00B30B1E" w:rsidRDefault="00BA78C7" w:rsidP="00BA78C7">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5087FAC"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216A6ED"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A0EA9D7"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F966B7B"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8A62760"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941519C"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9E4AF4E"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52610D1"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05FCE5B"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BA78C7" w:rsidRPr="00B30B1E" w14:paraId="34429144"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E9E4407"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68A46B8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6BEE41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441982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37700C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765F91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E11813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0969B4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CCFE881"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F17847E"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705CFA54"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8CBC015"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B94D26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7596F8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D19206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7FDFC3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5C2C00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B4D766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5C5220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6B7CFF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4B1497D"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0C0A8D73"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9FC5204"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FE333B4"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A43487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24019C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028EC1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CF6D6B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497536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C67E0C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827E36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D4BB278"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219E0EE9"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BE11EF7"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66DA75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7B8DA7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9A1F3B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5100101"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2038CC9"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D3CB397"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CC2870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DC2892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B14A22B"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154EC2E9"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7AEB877"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4E7937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30FD9E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22623F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C3EA068" w14:textId="77777777" w:rsidR="00BA78C7" w:rsidRPr="00B30B1E" w:rsidRDefault="00BA78C7" w:rsidP="00BA78C7">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99CA247"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90A583B"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CE7B27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FB7443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4C00363"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0338FA71"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998253D"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2CD9384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451C31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FB5BFB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A87B295"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2DACA7B"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E96AE0C"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59FC24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CECCEF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3CBF9BF"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506E643A"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BEC83AA"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B83D69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BCC5AC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9C3BBA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5026EA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95AC71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A959F51"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90DC2F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FFD3DB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1359A55"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217F4C70"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607EB80"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68E24C9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CA1147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A9A403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A9E5FE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8D256F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86036F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E28D89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00A5AF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851B450"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0A09921F"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BA42354"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2EC21A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7D4298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14B32A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CE248F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0161CF4"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B615B5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0FAC46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F4D346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FE11C5A" w14:textId="77777777" w:rsidR="00BA78C7" w:rsidRPr="00B30B1E" w:rsidRDefault="00BA78C7" w:rsidP="00BA78C7">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center"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B30B1E" w14:paraId="7417BB53" w14:textId="77777777" w:rsidTr="002A4D64">
        <w:trPr>
          <w:trHeight w:hRule="exact" w:val="284"/>
        </w:trPr>
        <w:tc>
          <w:tcPr>
            <w:tcW w:w="284" w:type="dxa"/>
            <w:shd w:val="clear" w:color="auto" w:fill="FFFFFF"/>
            <w:tcMar>
              <w:top w:w="0" w:type="dxa"/>
              <w:left w:w="0" w:type="dxa"/>
              <w:bottom w:w="0" w:type="dxa"/>
              <w:right w:w="0" w:type="dxa"/>
            </w:tcMar>
            <w:vAlign w:val="center"/>
            <w:hideMark/>
          </w:tcPr>
          <w:p w14:paraId="2C37788B" w14:textId="77777777" w:rsidR="00BA78C7" w:rsidRPr="00B30B1E" w:rsidRDefault="00BA78C7" w:rsidP="00BA78C7">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71838B2"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743FA74"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5EBFC4B"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93AC660"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ED937E6"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E426977"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4D4DE2F"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55C96C0"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C10303F"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BA78C7" w:rsidRPr="00B30B1E" w14:paraId="2E1121B9"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D7A4235"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664ACA3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E3B729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9A8254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2AB22D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A651462"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2CBD1D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03ED21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50EAF2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F6202C5"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04B1669A"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2478E19"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6E233164"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72AC12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E4046A4"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2E2BCC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F70BE6F"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346A59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84BF9C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5B9682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4DCC654"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00C7B890"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4B9CC82"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6E7514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326A1A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C157E9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FA5E30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A039FFF"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81DB74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70DF19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CFB22C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971E0BE"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27103BDB"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9001022"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277951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09F3CD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7ED6C4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A5FC2C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6BFFDC0"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E765DB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DF6A48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A11ACF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325AAA5"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010C8665"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4D51813"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E0970B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B36C25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ECAB974"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239915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589E710"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672219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37F49F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546483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44DA055"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3DABB061"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88C75EE"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F950FD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48E85E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AB2AE2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3CEF3F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5722B9E"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7FFFA8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3BEF3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055758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989FC94"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3F2484DA"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E9A4164"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ECB9674"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357ED8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F404AF4"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088569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96EEAE6"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F363FB1"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F361D5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A11CEE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83C5F64"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2A63A524"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7096D0B"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3FA934A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9550B9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EAA401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468F6C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9D06DB6" w14:textId="77777777"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C0DC02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691544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05A5BB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57E53DB"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14:paraId="18C4B966"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BC332D7"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A82370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084CD2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1BDFB1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056C9F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C8E16EB" w14:textId="77777777" w:rsidR="00BA78C7" w:rsidRPr="00B30B1E" w:rsidRDefault="00BA78C7" w:rsidP="00BA78C7">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211EC3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4A0071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A3C1881"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E84D3F9" w14:textId="77777777" w:rsidR="00BA78C7" w:rsidRPr="00B30B1E" w:rsidRDefault="00BA78C7" w:rsidP="00BA78C7">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right"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7B3091" w14:paraId="7C6D3353" w14:textId="77777777" w:rsidTr="00BA78C7">
        <w:trPr>
          <w:trHeight w:hRule="exact" w:val="284"/>
        </w:trPr>
        <w:tc>
          <w:tcPr>
            <w:tcW w:w="284" w:type="dxa"/>
            <w:shd w:val="clear" w:color="auto" w:fill="FFFFFF"/>
            <w:tcMar>
              <w:top w:w="0" w:type="dxa"/>
              <w:left w:w="0" w:type="dxa"/>
              <w:bottom w:w="0" w:type="dxa"/>
              <w:right w:w="0" w:type="dxa"/>
            </w:tcMar>
            <w:vAlign w:val="center"/>
            <w:hideMark/>
          </w:tcPr>
          <w:p w14:paraId="4E092B89" w14:textId="77777777" w:rsidR="00BA78C7" w:rsidRPr="00B30B1E" w:rsidRDefault="00BA78C7" w:rsidP="00BA78C7">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0D80A6C"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B14C168"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64C6309"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B802936"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EB9C765"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823522B"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E142BCA"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6E0BB00"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672C7F2"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BA78C7" w:rsidRPr="007B3091" w14:paraId="06D29A46"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4570200"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8F45D7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1B18EA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3BB0F1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A3DA3A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9BC9C3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3C1630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D00480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ED8EC0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2E358CE"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14:paraId="4381A97E"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8753530"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386506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2C72A5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DB09B9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B4E6C2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A976AF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DEF169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84273A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85C7F0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F8103F4"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14:paraId="77AD207A"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050185E"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7BC3C6E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0B3912C"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3D5107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FE46F2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9891C8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C1886C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3F7D71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604444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CBD5D32"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14:paraId="33A8D8A4"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7C3D5F1"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3EF34E8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717571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5742DD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50EBAC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120A7A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CCBB9E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EA8D5A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E181FD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E8A1DE0"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14:paraId="43DCC558"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F8BE33E"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499AF4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6E6AE21"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AB318A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3C6AC3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7CAA8F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4C1729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C55B05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E5A0CB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FA7650F"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14:paraId="24955747"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78B9318"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096B632"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0D851A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5C1B4C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34053B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5D76AC7"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42814C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0B30BBD"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FD6108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44CDBC"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14:paraId="5C376CF5"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041F832"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4DDB3F86"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F20DBB5"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A999B66"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1EB8094"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2B09684"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B8B1D3E" w14:textId="77777777" w:rsidR="00BA78C7" w:rsidRPr="00B30B1E" w:rsidRDefault="00BA78C7" w:rsidP="00BA78C7">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2EDC4D2"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6A451FA"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8E9CBAD" w14:textId="77777777"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7</w:t>
            </w:r>
          </w:p>
        </w:tc>
      </w:tr>
      <w:tr w:rsidR="00BA78C7" w:rsidRPr="007B3091" w14:paraId="58D4E317"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55BED49"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42AAF42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364F52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31CA39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CBDB9D1"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58E6376"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28A8C3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8321ED5"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5D586BB"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B9E7400" w14:textId="77777777"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14:paraId="010BB25E" w14:textId="77777777"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A18C0F2" w14:textId="77777777"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22AEEAB8"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B6F506A"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86CB57E"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D7B8B7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7A18B19"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B623380"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15E5AE3"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BD1A8CF" w14:textId="77777777"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545C7B8" w14:textId="77777777" w:rsidR="00BA78C7" w:rsidRPr="00B30B1E" w:rsidRDefault="00BA78C7" w:rsidP="00BA78C7">
            <w:pPr>
              <w:contextualSpacing/>
              <w:jc w:val="center"/>
              <w:rPr>
                <w:rFonts w:ascii="Helvetica" w:eastAsia="Times New Roman" w:hAnsi="Helvetica" w:cs="Times New Roman"/>
                <w:b/>
                <w:sz w:val="12"/>
                <w:szCs w:val="12"/>
              </w:rPr>
            </w:pPr>
          </w:p>
        </w:tc>
      </w:tr>
    </w:tbl>
    <w:p w14:paraId="38C66F6E" w14:textId="77777777" w:rsidR="00B30B1E" w:rsidRPr="00B30B1E" w:rsidRDefault="00B30B1E" w:rsidP="00B30B1E">
      <w:pPr>
        <w:rPr>
          <w:rFonts w:ascii="Times New Roman" w:eastAsia="Times New Roman" w:hAnsi="Times New Roman" w:cs="Times New Roman"/>
        </w:rPr>
      </w:pPr>
    </w:p>
    <w:p w14:paraId="2FAD9A0B" w14:textId="77777777" w:rsidR="000D3E7B" w:rsidRDefault="000D3E7B"/>
    <w:p w14:paraId="31FB5716" w14:textId="77777777" w:rsidR="002E10F9" w:rsidRDefault="002E10F9">
      <w:r>
        <w:br w:type="page"/>
      </w:r>
    </w:p>
    <w:p w14:paraId="1248BE96" w14:textId="77777777" w:rsidR="000D3E7B" w:rsidRDefault="000D3E7B">
      <w:r>
        <w:lastRenderedPageBreak/>
        <w:t xml:space="preserve">The first technique is the </w:t>
      </w:r>
      <w:r>
        <w:rPr>
          <w:i/>
        </w:rPr>
        <w:t>hidden single</w:t>
      </w:r>
      <w:r>
        <w:t xml:space="preserve"> technique, a single-digit/cell variant of the </w:t>
      </w:r>
      <w:r>
        <w:rPr>
          <w:i/>
        </w:rPr>
        <w:t>hidden set</w:t>
      </w:r>
      <w:r>
        <w:t xml:space="preserve"> class of techniques. Participants are shown the following tutorial sequence.</w:t>
      </w:r>
    </w:p>
    <w:p w14:paraId="0BC440EF" w14:textId="77777777" w:rsidR="001D616B" w:rsidRDefault="001D616B"/>
    <w:p w14:paraId="02FBCC65" w14:textId="77777777" w:rsidR="001D616B" w:rsidRDefault="001D616B">
      <w:r>
        <w:t>Hidden Single Tutorial</w:t>
      </w:r>
    </w:p>
    <w:p w14:paraId="10DD01AE" w14:textId="77777777" w:rsidR="001D616B" w:rsidRDefault="001D616B" w:rsidP="001D616B">
      <w:pPr>
        <w:pStyle w:val="ListParagraph"/>
        <w:numPr>
          <w:ilvl w:val="0"/>
          <w:numId w:val="3"/>
        </w:numPr>
      </w:pPr>
      <w:r>
        <w:t xml:space="preserve">If only one cell in a house can be a </w:t>
      </w:r>
      <w:ins w:id="6" w:author="Jay McClelland" w:date="2018-12-02T23:38:00Z">
        <w:r w:rsidR="00F7406C">
          <w:t xml:space="preserve">certain </w:t>
        </w:r>
      </w:ins>
      <w:r>
        <w:t>digit, that cell must be the digit</w:t>
      </w:r>
    </w:p>
    <w:p w14:paraId="09963287" w14:textId="77777777" w:rsidR="002E10F9" w:rsidRDefault="002E10F9" w:rsidP="001D616B">
      <w:pPr>
        <w:pStyle w:val="ListParagraph"/>
        <w:numPr>
          <w:ilvl w:val="0"/>
          <w:numId w:val="3"/>
        </w:numPr>
      </w:pPr>
      <w:r>
        <w:t>In the left grid</w:t>
      </w:r>
    </w:p>
    <w:p w14:paraId="621D2601" w14:textId="77777777" w:rsidR="001D616B" w:rsidRPr="000B677F" w:rsidRDefault="00A403A3" w:rsidP="002E10F9">
      <w:pPr>
        <w:pStyle w:val="ListParagraph"/>
        <w:numPr>
          <w:ilvl w:val="1"/>
          <w:numId w:val="3"/>
        </w:numPr>
      </w:pPr>
      <w:ins w:id="7" w:author="Jay McClelland" w:date="2018-12-03T00:00:00Z">
        <w:r>
          <w:t>We use this technique to resolve</w:t>
        </w:r>
      </w:ins>
      <w:commentRangeStart w:id="8"/>
      <w:del w:id="9" w:author="Jay McClelland" w:date="2018-12-03T00:00:00Z">
        <w:r w:rsidR="001D616B" w:rsidDel="00A403A3">
          <w:delText>Only</w:delText>
        </w:r>
      </w:del>
      <w:r w:rsidR="001D616B">
        <w:t xml:space="preserve"> </w:t>
      </w:r>
      <w:proofErr w:type="gramStart"/>
      <w:r w:rsidR="001D616B">
        <w:t xml:space="preserve">the </w:t>
      </w:r>
      <w:r w:rsidR="001D616B" w:rsidRPr="002E10F9">
        <w:rPr>
          <w:b/>
          <w:color w:val="00B050"/>
        </w:rPr>
        <w:t>?</w:t>
      </w:r>
      <w:proofErr w:type="gramEnd"/>
      <w:r w:rsidR="001D616B">
        <w:rPr>
          <w:color w:val="00B050"/>
        </w:rPr>
        <w:t xml:space="preserve"> </w:t>
      </w:r>
      <w:ins w:id="10" w:author="Jay McClelland" w:date="2018-12-03T00:00:00Z">
        <w:r>
          <w:rPr>
            <w:color w:val="00B050"/>
          </w:rPr>
          <w:t xml:space="preserve">in </w:t>
        </w:r>
      </w:ins>
      <w:r w:rsidR="001D616B" w:rsidRPr="001D616B">
        <w:rPr>
          <w:color w:val="000000" w:themeColor="text1"/>
        </w:rPr>
        <w:t>(</w:t>
      </w:r>
      <w:r w:rsidR="001D616B">
        <w:rPr>
          <w:color w:val="000000" w:themeColor="text1"/>
        </w:rPr>
        <w:t>R</w:t>
      </w:r>
      <w:r w:rsidR="002E10F9">
        <w:rPr>
          <w:color w:val="000000" w:themeColor="text1"/>
        </w:rPr>
        <w:t>3</w:t>
      </w:r>
      <w:r w:rsidR="001D616B">
        <w:rPr>
          <w:color w:val="000000" w:themeColor="text1"/>
        </w:rPr>
        <w:t>C4)</w:t>
      </w:r>
      <w:del w:id="11" w:author="Jay McClelland" w:date="2018-12-03T00:00:00Z">
        <w:r w:rsidR="000B677F" w:rsidDel="00A403A3">
          <w:rPr>
            <w:color w:val="000000" w:themeColor="text1"/>
          </w:rPr>
          <w:delText xml:space="preserve"> can be </w:delText>
        </w:r>
        <w:r w:rsidR="000B677F" w:rsidRPr="002E10F9" w:rsidDel="00A403A3">
          <w:rPr>
            <w:b/>
            <w:color w:val="000000" w:themeColor="text1"/>
          </w:rPr>
          <w:delText>5</w:delText>
        </w:r>
        <w:r w:rsidR="000B677F" w:rsidDel="00A403A3">
          <w:rPr>
            <w:color w:val="000000" w:themeColor="text1"/>
          </w:rPr>
          <w:delText xml:space="preserve">, so it must be a </w:delText>
        </w:r>
        <w:r w:rsidR="000B677F" w:rsidRPr="002E10F9" w:rsidDel="00A403A3">
          <w:rPr>
            <w:b/>
            <w:color w:val="000000" w:themeColor="text1"/>
          </w:rPr>
          <w:delText>5</w:delText>
        </w:r>
        <w:commentRangeEnd w:id="8"/>
        <w:r w:rsidR="00F7406C" w:rsidDel="00A403A3">
          <w:rPr>
            <w:rStyle w:val="CommentReference"/>
          </w:rPr>
          <w:commentReference w:id="8"/>
        </w:r>
        <w:r w:rsidR="000B677F" w:rsidDel="00A403A3">
          <w:rPr>
            <w:color w:val="000000" w:themeColor="text1"/>
          </w:rPr>
          <w:delText>.</w:delText>
        </w:r>
      </w:del>
    </w:p>
    <w:p w14:paraId="1347E0B6" w14:textId="77777777" w:rsidR="000B677F" w:rsidRDefault="000B677F" w:rsidP="001D616B">
      <w:pPr>
        <w:pStyle w:val="ListParagraph"/>
        <w:numPr>
          <w:ilvl w:val="0"/>
          <w:numId w:val="3"/>
        </w:numPr>
      </w:pPr>
      <w:r>
        <w:t>In the center grid</w:t>
      </w:r>
    </w:p>
    <w:p w14:paraId="4784729E" w14:textId="77777777" w:rsidR="000B677F" w:rsidRDefault="000B677F" w:rsidP="000B677F">
      <w:pPr>
        <w:pStyle w:val="ListParagraph"/>
        <w:numPr>
          <w:ilvl w:val="1"/>
          <w:numId w:val="3"/>
        </w:numPr>
      </w:pPr>
      <w:r>
        <w:t>The</w:t>
      </w:r>
      <w:ins w:id="12" w:author="Jay McClelland" w:date="2018-12-03T00:01:00Z">
        <w:r w:rsidR="00A403A3">
          <w:t xml:space="preserve"> cells in row 3 containing</w:t>
        </w:r>
      </w:ins>
      <w:r>
        <w:t xml:space="preserve"> </w:t>
      </w:r>
      <w:r w:rsidR="00DC1C87" w:rsidRPr="002E10F9">
        <w:rPr>
          <w:b/>
          <w:color w:val="FF0000"/>
        </w:rPr>
        <w:t>4</w:t>
      </w:r>
      <w:r w:rsidR="002E10F9">
        <w:rPr>
          <w:color w:val="000000" w:themeColor="text1"/>
        </w:rPr>
        <w:t xml:space="preserve"> (R3C5)</w:t>
      </w:r>
      <w:r w:rsidR="002E10F9">
        <w:rPr>
          <w:color w:val="FF0000"/>
        </w:rPr>
        <w:t xml:space="preserve"> </w:t>
      </w:r>
      <w:r w:rsidR="00DC1C87">
        <w:t xml:space="preserve">, </w:t>
      </w:r>
      <w:r w:rsidR="00DC1C87" w:rsidRPr="002E10F9">
        <w:rPr>
          <w:b/>
          <w:color w:val="FF0000"/>
        </w:rPr>
        <w:t>3</w:t>
      </w:r>
      <w:r w:rsidR="002E10F9">
        <w:rPr>
          <w:color w:val="FF0000"/>
        </w:rPr>
        <w:t xml:space="preserve"> </w:t>
      </w:r>
      <w:r w:rsidR="002E10F9">
        <w:rPr>
          <w:color w:val="000000" w:themeColor="text1"/>
        </w:rPr>
        <w:t>(R3C6)</w:t>
      </w:r>
      <w:r w:rsidR="00DC1C87">
        <w:t xml:space="preserve">, and </w:t>
      </w:r>
      <w:r w:rsidR="00DC1C87" w:rsidRPr="002E10F9">
        <w:rPr>
          <w:b/>
          <w:color w:val="FF0000"/>
        </w:rPr>
        <w:t>8</w:t>
      </w:r>
      <w:r w:rsidR="002E10F9">
        <w:rPr>
          <w:color w:val="FF0000"/>
        </w:rPr>
        <w:t xml:space="preserve"> </w:t>
      </w:r>
      <w:r w:rsidR="002E10F9">
        <w:rPr>
          <w:color w:val="000000" w:themeColor="text1"/>
        </w:rPr>
        <w:t>(R3C6)</w:t>
      </w:r>
      <w:r>
        <w:t xml:space="preserve"> cannot be </w:t>
      </w:r>
      <w:r w:rsidRPr="002E10F9">
        <w:rPr>
          <w:b/>
        </w:rPr>
        <w:t>5</w:t>
      </w:r>
      <w:r>
        <w:t xml:space="preserve"> because they already have digits</w:t>
      </w:r>
    </w:p>
    <w:p w14:paraId="3F2E02B2" w14:textId="77777777" w:rsidR="000B677F" w:rsidRDefault="000B677F" w:rsidP="000B677F">
      <w:pPr>
        <w:pStyle w:val="ListParagraph"/>
        <w:numPr>
          <w:ilvl w:val="1"/>
          <w:numId w:val="3"/>
        </w:numPr>
      </w:pPr>
      <w:r>
        <w:t xml:space="preserve">The </w:t>
      </w:r>
      <w:proofErr w:type="spellStart"/>
      <w:r w:rsidRPr="002E10F9">
        <w:rPr>
          <w:b/>
          <w:color w:val="7030A0"/>
        </w:rPr>
        <w:t>X</w:t>
      </w:r>
      <w:r>
        <w:t>s</w:t>
      </w:r>
      <w:proofErr w:type="spellEnd"/>
      <w:ins w:id="13" w:author="Jay McClelland" w:date="2018-12-03T00:01:00Z">
        <w:r w:rsidR="00A403A3">
          <w:t xml:space="preserve"> </w:t>
        </w:r>
      </w:ins>
      <w:ins w:id="14" w:author="Jay McClelland" w:date="2018-12-03T00:02:00Z">
        <w:r w:rsidR="00A403A3">
          <w:t>in the top left box</w:t>
        </w:r>
      </w:ins>
      <w:r>
        <w:t xml:space="preserve"> </w:t>
      </w:r>
      <w:r w:rsidR="002E10F9">
        <w:t xml:space="preserve">(R3C1, R3C2, R3C3) </w:t>
      </w:r>
      <w:r>
        <w:t xml:space="preserve">cannot be </w:t>
      </w:r>
      <w:r w:rsidRPr="002E10F9">
        <w:rPr>
          <w:b/>
        </w:rPr>
        <w:t>5</w:t>
      </w:r>
      <w:r>
        <w:t xml:space="preserve"> because </w:t>
      </w:r>
      <w:r w:rsidRPr="002E10F9">
        <w:rPr>
          <w:b/>
          <w:color w:val="7030A0"/>
        </w:rPr>
        <w:t>5</w:t>
      </w:r>
      <w:r w:rsidR="002E10F9">
        <w:rPr>
          <w:b/>
          <w:color w:val="7030A0"/>
        </w:rPr>
        <w:t xml:space="preserve"> </w:t>
      </w:r>
      <w:r w:rsidR="002E10F9">
        <w:rPr>
          <w:color w:val="000000" w:themeColor="text1"/>
        </w:rPr>
        <w:t>(R2C2)</w:t>
      </w:r>
      <w:r w:rsidRPr="00DC1C87">
        <w:rPr>
          <w:color w:val="7030A0"/>
        </w:rPr>
        <w:t xml:space="preserve"> </w:t>
      </w:r>
      <w:r>
        <w:t xml:space="preserve">already exists in </w:t>
      </w:r>
      <w:r w:rsidRPr="002E10F9">
        <w:rPr>
          <w:b/>
          <w:color w:val="7F7F7F" w:themeColor="text1" w:themeTint="80"/>
        </w:rPr>
        <w:t>Box Gray</w:t>
      </w:r>
    </w:p>
    <w:p w14:paraId="632A44B2" w14:textId="77777777" w:rsidR="00DC1C87" w:rsidRPr="002E10F9" w:rsidRDefault="00DC1C87" w:rsidP="000B677F">
      <w:pPr>
        <w:pStyle w:val="ListParagraph"/>
        <w:numPr>
          <w:ilvl w:val="1"/>
          <w:numId w:val="3"/>
        </w:numPr>
        <w:rPr>
          <w:b/>
        </w:rPr>
      </w:pPr>
      <w:r>
        <w:t xml:space="preserve">The </w:t>
      </w:r>
      <w:r w:rsidRPr="002E10F9">
        <w:rPr>
          <w:b/>
          <w:color w:val="0432FF"/>
        </w:rPr>
        <w:t>X</w:t>
      </w:r>
      <w:r w:rsidR="002E10F9">
        <w:rPr>
          <w:b/>
          <w:color w:val="7030A0"/>
        </w:rPr>
        <w:t xml:space="preserve"> </w:t>
      </w:r>
      <w:ins w:id="15" w:author="Jay McClelland" w:date="2018-12-03T00:02:00Z">
        <w:r w:rsidR="00A403A3">
          <w:rPr>
            <w:b/>
            <w:color w:val="7030A0"/>
          </w:rPr>
          <w:t xml:space="preserve">in </w:t>
        </w:r>
      </w:ins>
      <w:r w:rsidR="002E10F9">
        <w:rPr>
          <w:color w:val="000000" w:themeColor="text1"/>
        </w:rPr>
        <w:t>(R3C7)</w:t>
      </w:r>
      <w:r w:rsidR="002E10F9" w:rsidRPr="00DC1C87">
        <w:rPr>
          <w:color w:val="7030A0"/>
        </w:rPr>
        <w:t xml:space="preserve"> </w:t>
      </w:r>
      <w:r w:rsidRPr="005B1DC3">
        <w:rPr>
          <w:color w:val="0432FF"/>
        </w:rPr>
        <w:t xml:space="preserve"> </w:t>
      </w:r>
      <w:r>
        <w:t xml:space="preserve">cannot be </w:t>
      </w:r>
      <w:r w:rsidRPr="002E10F9">
        <w:rPr>
          <w:b/>
        </w:rPr>
        <w:t>5</w:t>
      </w:r>
      <w:r>
        <w:t xml:space="preserve"> because </w:t>
      </w:r>
      <w:r w:rsidRPr="002E10F9">
        <w:rPr>
          <w:b/>
          <w:color w:val="0432FF"/>
        </w:rPr>
        <w:t>5</w:t>
      </w:r>
      <w:r w:rsidR="002E10F9">
        <w:rPr>
          <w:b/>
          <w:color w:val="7030A0"/>
        </w:rPr>
        <w:t xml:space="preserve"> </w:t>
      </w:r>
      <w:r w:rsidR="002E10F9">
        <w:rPr>
          <w:color w:val="000000" w:themeColor="text1"/>
        </w:rPr>
        <w:t>(R4C7)</w:t>
      </w:r>
      <w:r w:rsidR="002E10F9" w:rsidRPr="00DC1C87">
        <w:rPr>
          <w:color w:val="7030A0"/>
        </w:rPr>
        <w:t xml:space="preserve"> </w:t>
      </w:r>
      <w:r w:rsidRPr="002E10F9">
        <w:rPr>
          <w:color w:val="0432FF"/>
        </w:rPr>
        <w:t xml:space="preserve"> </w:t>
      </w:r>
      <w:r>
        <w:t xml:space="preserve">already exists in </w:t>
      </w:r>
      <w:r w:rsidRPr="002E10F9">
        <w:rPr>
          <w:b/>
        </w:rPr>
        <w:t>Column 7</w:t>
      </w:r>
    </w:p>
    <w:p w14:paraId="679A5F4A" w14:textId="77777777" w:rsidR="00DC1C87" w:rsidRPr="002E10F9" w:rsidRDefault="00DC1C87" w:rsidP="000B677F">
      <w:pPr>
        <w:pStyle w:val="ListParagraph"/>
        <w:numPr>
          <w:ilvl w:val="1"/>
          <w:numId w:val="3"/>
        </w:numPr>
        <w:rPr>
          <w:b/>
        </w:rPr>
      </w:pPr>
      <w:r>
        <w:t xml:space="preserve">The </w:t>
      </w:r>
      <w:r w:rsidRPr="002E10F9">
        <w:rPr>
          <w:b/>
          <w:color w:val="ED7D31" w:themeColor="accent2"/>
        </w:rPr>
        <w:t>X</w:t>
      </w:r>
      <w:r w:rsidR="002E10F9">
        <w:rPr>
          <w:b/>
          <w:color w:val="7030A0"/>
        </w:rPr>
        <w:t xml:space="preserve"> </w:t>
      </w:r>
      <w:ins w:id="16" w:author="Jay McClelland" w:date="2018-12-03T00:03:00Z">
        <w:r w:rsidR="00A403A3">
          <w:rPr>
            <w:b/>
            <w:color w:val="7030A0"/>
          </w:rPr>
          <w:t xml:space="preserve">in </w:t>
        </w:r>
      </w:ins>
      <w:r w:rsidR="002E10F9">
        <w:rPr>
          <w:color w:val="000000" w:themeColor="text1"/>
        </w:rPr>
        <w:t>(R3C8)</w:t>
      </w:r>
      <w:r w:rsidR="002E10F9" w:rsidRPr="00DC1C87">
        <w:rPr>
          <w:color w:val="7030A0"/>
        </w:rPr>
        <w:t xml:space="preserve"> </w:t>
      </w:r>
      <w:r w:rsidRPr="005B1DC3">
        <w:rPr>
          <w:color w:val="ED7D31" w:themeColor="accent2"/>
        </w:rPr>
        <w:t xml:space="preserve"> </w:t>
      </w:r>
      <w:r>
        <w:t xml:space="preserve">cannot be </w:t>
      </w:r>
      <w:r w:rsidRPr="002E10F9">
        <w:rPr>
          <w:b/>
        </w:rPr>
        <w:t>5</w:t>
      </w:r>
      <w:r>
        <w:t xml:space="preserve"> because </w:t>
      </w:r>
      <w:r w:rsidRPr="002E10F9">
        <w:rPr>
          <w:b/>
          <w:color w:val="ED7D31" w:themeColor="accent2"/>
        </w:rPr>
        <w:t>5</w:t>
      </w:r>
      <w:r w:rsidR="002E10F9">
        <w:rPr>
          <w:b/>
          <w:color w:val="7030A0"/>
        </w:rPr>
        <w:t xml:space="preserve"> </w:t>
      </w:r>
      <w:r w:rsidR="002E10F9">
        <w:rPr>
          <w:color w:val="000000" w:themeColor="text1"/>
        </w:rPr>
        <w:t>(R7C8)</w:t>
      </w:r>
      <w:r w:rsidR="002E10F9" w:rsidRPr="00DC1C87">
        <w:rPr>
          <w:color w:val="7030A0"/>
        </w:rPr>
        <w:t xml:space="preserve"> </w:t>
      </w:r>
      <w:r w:rsidRPr="005B1DC3">
        <w:rPr>
          <w:color w:val="ED7D31" w:themeColor="accent2"/>
        </w:rPr>
        <w:t xml:space="preserve"> </w:t>
      </w:r>
      <w:r>
        <w:t>already exists in</w:t>
      </w:r>
      <w:r w:rsidRPr="002E10F9">
        <w:rPr>
          <w:b/>
        </w:rPr>
        <w:t xml:space="preserve"> Column 8</w:t>
      </w:r>
    </w:p>
    <w:p w14:paraId="2846990A" w14:textId="77777777" w:rsidR="002E10F9" w:rsidRDefault="002E10F9" w:rsidP="002E10F9">
      <w:pPr>
        <w:pStyle w:val="ListParagraph"/>
        <w:numPr>
          <w:ilvl w:val="0"/>
          <w:numId w:val="3"/>
        </w:numPr>
      </w:pPr>
      <w:r>
        <w:t>In the right grid</w:t>
      </w:r>
    </w:p>
    <w:p w14:paraId="3769D17A" w14:textId="77777777" w:rsidR="00873998" w:rsidRDefault="002E10F9" w:rsidP="002E10F9">
      <w:pPr>
        <w:pStyle w:val="ListParagraph"/>
        <w:numPr>
          <w:ilvl w:val="1"/>
          <w:numId w:val="3"/>
        </w:numPr>
        <w:rPr>
          <w:ins w:id="17" w:author="Jay McClelland" w:date="2018-12-03T00:03:00Z"/>
        </w:rPr>
      </w:pPr>
      <w:r>
        <w:t>Therefore, (R3C4) is</w:t>
      </w:r>
      <w:ins w:id="18" w:author="Jay McClelland" w:date="2018-12-03T00:03:00Z">
        <w:r w:rsidR="00A403A3">
          <w:t xml:space="preserve"> the only cel</w:t>
        </w:r>
        <w:r w:rsidR="00873998">
          <w:t>l</w:t>
        </w:r>
      </w:ins>
      <w:ins w:id="19" w:author="Jay McClelland" w:date="2018-12-03T00:20:00Z">
        <w:r w:rsidR="00873998">
          <w:t xml:space="preserve"> in row 3</w:t>
        </w:r>
      </w:ins>
      <w:ins w:id="20" w:author="Jay McClelland" w:date="2018-12-03T00:03:00Z">
        <w:r w:rsidR="00873998">
          <w:t xml:space="preserve"> that can be a 5</w:t>
        </w:r>
      </w:ins>
    </w:p>
    <w:p w14:paraId="7195FBAD" w14:textId="77777777" w:rsidR="002E10F9" w:rsidRPr="000D3E7B" w:rsidRDefault="00873998" w:rsidP="002E10F9">
      <w:pPr>
        <w:pStyle w:val="ListParagraph"/>
        <w:numPr>
          <w:ilvl w:val="1"/>
          <w:numId w:val="3"/>
        </w:numPr>
      </w:pPr>
      <w:commentRangeStart w:id="21"/>
      <w:ins w:id="22" w:author="Jay McClelland" w:date="2018-12-03T00:20:00Z">
        <w:r>
          <w:t>Use the hidden single principle to</w:t>
        </w:r>
      </w:ins>
      <w:ins w:id="23" w:author="Jay McClelland" w:date="2018-12-03T00:21:00Z">
        <w:r>
          <w:t xml:space="preserve"> insert the correct digit in (R3C4).</w:t>
        </w:r>
      </w:ins>
      <w:del w:id="24" w:author="Jay McClelland" w:date="2018-12-03T00:20:00Z">
        <w:r w:rsidR="002E10F9" w:rsidDel="00873998">
          <w:delText xml:space="preserve"> a </w:delText>
        </w:r>
        <w:r w:rsidR="002E10F9" w:rsidRPr="002E10F9" w:rsidDel="00873998">
          <w:rPr>
            <w:b/>
            <w:color w:val="00B050"/>
          </w:rPr>
          <w:delText>5</w:delText>
        </w:r>
      </w:del>
      <w:commentRangeEnd w:id="21"/>
      <w:r>
        <w:rPr>
          <w:rStyle w:val="CommentReference"/>
        </w:rPr>
        <w:commentReference w:id="21"/>
      </w: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B30B1E" w14:paraId="1343DB0B" w14:textId="77777777" w:rsidTr="001D616B">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0D3E7B" w:rsidRPr="007B3091" w14:paraId="204D92D3" w14:textId="77777777" w:rsidTr="001D616B">
              <w:trPr>
                <w:trHeight w:hRule="exact" w:val="360"/>
              </w:trPr>
              <w:tc>
                <w:tcPr>
                  <w:tcW w:w="360" w:type="dxa"/>
                  <w:shd w:val="clear" w:color="auto" w:fill="FFFFFF"/>
                  <w:tcMar>
                    <w:top w:w="0" w:type="dxa"/>
                    <w:left w:w="0" w:type="dxa"/>
                    <w:bottom w:w="0" w:type="dxa"/>
                    <w:right w:w="0" w:type="dxa"/>
                  </w:tcMar>
                  <w:vAlign w:val="center"/>
                  <w:hideMark/>
                </w:tcPr>
                <w:p w14:paraId="21E50B31" w14:textId="77777777" w:rsidR="000D3E7B" w:rsidRPr="00B30B1E" w:rsidRDefault="000D3E7B" w:rsidP="001D616B">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6AEB2DA4"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5B42DA6C"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2EC2462A"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6E0A866E"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24D42D9D"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AE6990D"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B8A90B0"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0DDDB1A4"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0CF4A43E"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0D3E7B" w:rsidRPr="007B3091" w14:paraId="183889E8"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5B067A3F" w14:textId="77777777"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28CBBAC"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C0887D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E4FC1C2"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14C8FEFA"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7DEA8BF1"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2A079590"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0017648"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532347C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B8569CD"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31961B05"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4C0F581B" w14:textId="77777777"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3B3E0F3"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6C9754A"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9A55567"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76CA08C3"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FBF1175"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200D8FA5"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434C7420"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70FB887"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1270921"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2BEBED93"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66975519" w14:textId="77777777"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6A88875"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A87CB52"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68FC1F5"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410C48C"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025101F5"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78C4D85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32AC4E43"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174323DA"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5C32EED"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5E92F999"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1505F214" w14:textId="77777777" w:rsidR="000D3E7B" w:rsidRPr="00B30B1E" w:rsidRDefault="001D616B" w:rsidP="001D616B">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5</w:t>
                  </w:r>
                  <w:r w:rsidR="000D3E7B"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20249C4B"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78CB779"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C6768B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1628DA19"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843AB9A"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171B0778"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FA35E1"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3F19D74"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7324521"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5A408CD4"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477E511A" w14:textId="77777777" w:rsidR="000D3E7B" w:rsidRPr="00B30B1E" w:rsidRDefault="001D616B" w:rsidP="001D616B">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6</w:t>
                  </w:r>
                  <w:r w:rsidR="000D3E7B"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3FA293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F0BE37E"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62341AC"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519B48B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4D41572B"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5EB9D96C"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AD6E50B"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11DA48C"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93E68A0"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79EB7EC2"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79677E86" w14:textId="77777777" w:rsidR="000D3E7B" w:rsidRPr="00B30B1E" w:rsidRDefault="000D3E7B" w:rsidP="001D616B">
                  <w:pPr>
                    <w:contextualSpacing/>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26DCEE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9A6F68B"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54CF3AF"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642D5B76"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B1AA45F"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08209693" w14:textId="77777777"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53D3282"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7C78C6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D6229D4"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6E337274"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5A6AC306" w14:textId="77777777"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4CC8A268"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80B58D5"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65BB02D"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682B585"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F7A7CDE"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9152A6A"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C08EF36"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DCDC820"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A8367D8"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58D3B03A"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46BAB3B1" w14:textId="77777777"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38C6858"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C8B9FAE"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379BA64"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FF0628B"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40174FE"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6F20FEA"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F593D1B"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D89F804"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0FCAF08" w14:textId="77777777"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14:paraId="4C2CC87F" w14:textId="77777777"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4C1C979B" w14:textId="77777777"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FF0FCC8"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B1E7EF0"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BF8A7D0"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D4A9C3F"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258F3E1"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990D428"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427DF11"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8A57587" w14:textId="77777777"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E9A9AAE" w14:textId="77777777" w:rsidR="000D3E7B" w:rsidRPr="00B30B1E" w:rsidRDefault="000D3E7B" w:rsidP="001D616B">
                  <w:pPr>
                    <w:contextualSpacing/>
                    <w:jc w:val="center"/>
                    <w:rPr>
                      <w:rFonts w:ascii="Helvetica" w:eastAsia="Times New Roman" w:hAnsi="Helvetica" w:cs="Times New Roman"/>
                      <w:b/>
                      <w:sz w:val="20"/>
                      <w:szCs w:val="20"/>
                    </w:rPr>
                  </w:pPr>
                </w:p>
              </w:tc>
            </w:tr>
          </w:tbl>
          <w:p w14:paraId="6D148E52" w14:textId="77777777" w:rsidR="000D3E7B" w:rsidRPr="00B30B1E" w:rsidRDefault="000D3E7B" w:rsidP="001D616B">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8A4C5FE"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44C71D2"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3B7693F"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E4D555A"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7D031C5"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911FE67"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25972DC"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C9839AA"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6E8FD21"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D3E7B" w:rsidRPr="00B30B1E" w14:paraId="4831F1CC"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D36F8BC"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0F0FF91"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8892B2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14949F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3A7578E"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5D6BFB9"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A85ED94"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EF82AA5"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188DAA6"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A3902ED" w14:textId="77777777"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14:paraId="1B76E202"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F1605B0"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AE4FDF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DEFBC14" w14:textId="77777777"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10F32D2"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F1D56D0"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3985010"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5446DB2"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D31377C"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42A402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3EBE32C" w14:textId="77777777"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14:paraId="4E584AFA"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AC92418"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17A7D7E"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32D1D45"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4C8B961"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37CABDC" w14:textId="77777777" w:rsidR="000D3E7B" w:rsidRPr="00B30B1E" w:rsidRDefault="000D3E7B" w:rsidP="001D616B">
            <w:pPr>
              <w:contextualSpacing/>
              <w:jc w:val="center"/>
              <w:rPr>
                <w:rFonts w:ascii="Helvetica" w:eastAsia="Times New Roman" w:hAnsi="Helvetica" w:cs="Times New Roman"/>
                <w:b/>
                <w:color w:val="000000" w:themeColor="text1"/>
                <w:sz w:val="12"/>
                <w:szCs w:val="12"/>
              </w:rPr>
            </w:pPr>
            <w:r w:rsidRPr="001D616B">
              <w:rPr>
                <w:rFonts w:ascii="Helvetica" w:eastAsia="Times New Roman" w:hAnsi="Helvetica" w:cs="Times New Roman"/>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0D9E6CB" w14:textId="77777777"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277EBB6" w14:textId="77777777"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D9A8985"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C9A9C72"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2706ED3" w14:textId="77777777"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0D3E7B" w:rsidRPr="00B30B1E" w14:paraId="745DAD78"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C4126BF"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A7843A1"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2C753F3"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3EC70A9"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0AAE600"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746695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343F232"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0AF157E" w14:textId="77777777"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7D87EDC"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787809D" w14:textId="77777777"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14:paraId="04552005"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8D4DBC4"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28FFBBC1"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5D2B4E0"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F71E671"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FA25AA3" w14:textId="77777777" w:rsidR="000D3E7B" w:rsidRPr="00B30B1E" w:rsidRDefault="000D3E7B" w:rsidP="001D616B">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27BF408"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84DC86B"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B0EB831"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EBD0B70"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56CA726" w14:textId="77777777"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14:paraId="0D3936D2"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0BA10AB"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D1E5A73"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0809796"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0443CF8"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4E3CA04"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1C9BFB8"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3CC952A"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A834340"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8B7DAAC"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04CCBF5" w14:textId="77777777"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14:paraId="62A69539" w14:textId="77777777"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6F8CE55"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2108DFC"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023E719"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C6568F2"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977F4F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9FD82EA"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D944D62"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D698489"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40E771A" w14:textId="77777777"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9FBF9AF" w14:textId="77777777"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14:paraId="564508F8" w14:textId="77777777"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BB7A611"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3F6AA56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958485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ADC2F56"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C10C849"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AE094C1"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4B769E3"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B65DEAB"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E1BF83F"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20F7694" w14:textId="77777777"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14:paraId="0D9E1A84" w14:textId="77777777"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1760004"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6EB5ED7"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EA21939"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BAE859D"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1488CB6"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74AF032"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0ED6BFB"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F545068"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09D5F8E" w14:textId="77777777"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0677FC9" w14:textId="77777777" w:rsidR="000D3E7B" w:rsidRPr="00B30B1E" w:rsidRDefault="000D3E7B" w:rsidP="001D616B">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B30B1E" w14:paraId="4E517164" w14:textId="77777777" w:rsidTr="000D3E7B">
        <w:trPr>
          <w:trHeight w:hRule="exact" w:val="284"/>
        </w:trPr>
        <w:tc>
          <w:tcPr>
            <w:tcW w:w="284" w:type="dxa"/>
            <w:shd w:val="clear" w:color="auto" w:fill="FFFFFF"/>
            <w:tcMar>
              <w:top w:w="0" w:type="dxa"/>
              <w:left w:w="0" w:type="dxa"/>
              <w:bottom w:w="0" w:type="dxa"/>
              <w:right w:w="0" w:type="dxa"/>
            </w:tcMar>
            <w:vAlign w:val="center"/>
            <w:hideMark/>
          </w:tcPr>
          <w:p w14:paraId="056BE66D" w14:textId="77777777" w:rsidR="000D3E7B" w:rsidRPr="00B30B1E" w:rsidRDefault="000D3E7B" w:rsidP="000D3E7B">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773A2BA"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A368177"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81183CB"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2F9BE8A"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20F8C07"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97B9E7E" w14:textId="77777777"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67C193A"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1E07B31"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BE2FEAF"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D3E7B" w:rsidRPr="00B30B1E" w14:paraId="030E2B5E"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577DFDF"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2D43FFD" w14:textId="77777777" w:rsidR="000D3E7B" w:rsidRPr="00B30B1E" w:rsidRDefault="000D3E7B" w:rsidP="000D3E7B">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3A77573" w14:textId="77777777" w:rsidR="000D3E7B" w:rsidRPr="00B30B1E" w:rsidRDefault="000D3E7B" w:rsidP="000D3E7B">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A517A85" w14:textId="77777777" w:rsidR="000D3E7B" w:rsidRPr="00B30B1E" w:rsidRDefault="000D3E7B" w:rsidP="000D3E7B">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2D6249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C45D03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D521D1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2328A90"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7FAB1A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77DE02F"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41674A12"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1A262C7"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DB45DE3" w14:textId="77777777" w:rsidR="000D3E7B" w:rsidRPr="00B30B1E" w:rsidRDefault="000D3E7B" w:rsidP="000D3E7B">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B82A607" w14:textId="77777777" w:rsidR="000D3E7B" w:rsidRPr="00B30B1E" w:rsidRDefault="000D3E7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E284F36" w14:textId="77777777" w:rsidR="000D3E7B" w:rsidRPr="00B30B1E" w:rsidRDefault="000D3E7B" w:rsidP="000D3E7B">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B73770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7AAFC8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5A763FF"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1B3FF0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14AD39B"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EA4C004"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237507CC"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2916EAE"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04FD065" w14:textId="77777777" w:rsidR="000D3E7B" w:rsidRPr="00B30B1E" w:rsidRDefault="001D616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0FA7B98" w14:textId="77777777" w:rsidR="000D3E7B" w:rsidRPr="00B30B1E" w:rsidRDefault="001D616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4646C4F" w14:textId="77777777" w:rsidR="000D3E7B" w:rsidRPr="00B30B1E" w:rsidRDefault="001D616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B9BD05E" w14:textId="77777777" w:rsidR="000D3E7B" w:rsidRPr="00B30B1E" w:rsidRDefault="000D3E7B" w:rsidP="000D3E7B">
            <w:pPr>
              <w:contextualSpacing/>
              <w:jc w:val="center"/>
              <w:rPr>
                <w:rFonts w:ascii="Helvetica" w:eastAsia="Times New Roman" w:hAnsi="Helvetica" w:cs="Times New Roman"/>
                <w:b/>
                <w:color w:val="000000" w:themeColor="text1"/>
                <w:sz w:val="12"/>
                <w:szCs w:val="12"/>
              </w:rPr>
            </w:pPr>
            <w:r>
              <w:rPr>
                <w:rFonts w:ascii="Helvetica" w:eastAsia="Times New Roman" w:hAnsi="Helvetica" w:cs="Times New Roman"/>
                <w:b/>
                <w:color w:val="000000" w:themeColor="text1"/>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3956C6E" w14:textId="77777777" w:rsidR="000D3E7B" w:rsidRPr="00B30B1E" w:rsidRDefault="000D3E7B" w:rsidP="000D3E7B">
            <w:pPr>
              <w:contextualSpacing/>
              <w:jc w:val="center"/>
              <w:rPr>
                <w:rFonts w:ascii="Helvetica" w:eastAsia="Times New Roman" w:hAnsi="Helvetica" w:cs="Times New Roman"/>
                <w:b/>
                <w:color w:val="FF0000"/>
                <w:sz w:val="12"/>
                <w:szCs w:val="12"/>
              </w:rPr>
            </w:pPr>
            <w:r w:rsidRPr="001D616B">
              <w:rPr>
                <w:rFonts w:ascii="Helvetica" w:eastAsia="Times New Roman" w:hAnsi="Helvetica" w:cs="Times New Roman"/>
                <w:b/>
                <w:color w:val="FF0000"/>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66DA056" w14:textId="77777777" w:rsidR="000D3E7B" w:rsidRPr="00B30B1E" w:rsidRDefault="000D3E7B" w:rsidP="000D3E7B">
            <w:pPr>
              <w:contextualSpacing/>
              <w:jc w:val="center"/>
              <w:rPr>
                <w:rFonts w:ascii="Helvetica" w:eastAsia="Times New Roman" w:hAnsi="Helvetica" w:cs="Times New Roman"/>
                <w:b/>
                <w:color w:val="FF0000"/>
                <w:sz w:val="12"/>
                <w:szCs w:val="12"/>
              </w:rPr>
            </w:pPr>
            <w:r w:rsidRPr="001D616B">
              <w:rPr>
                <w:rFonts w:ascii="Helvetica" w:eastAsia="Times New Roman" w:hAnsi="Helvetica" w:cs="Times New Roman"/>
                <w:b/>
                <w:color w:val="FF0000"/>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6ACDE0E" w14:textId="77777777" w:rsidR="000D3E7B" w:rsidRPr="00B30B1E" w:rsidRDefault="001D616B" w:rsidP="000D3E7B">
            <w:pPr>
              <w:contextualSpacing/>
              <w:jc w:val="center"/>
              <w:rPr>
                <w:rFonts w:ascii="Helvetica" w:eastAsia="Times New Roman" w:hAnsi="Helvetica" w:cs="Times New Roman"/>
                <w:b/>
                <w:color w:val="0432FF"/>
                <w:sz w:val="12"/>
                <w:szCs w:val="12"/>
              </w:rPr>
            </w:pPr>
            <w:r w:rsidRPr="001D616B">
              <w:rPr>
                <w:rFonts w:ascii="Helvetica" w:eastAsia="Times New Roman" w:hAnsi="Helvetica" w:cs="Times New Roman"/>
                <w:b/>
                <w:color w:val="0432FF"/>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0CF9E9E" w14:textId="77777777" w:rsidR="000D3E7B" w:rsidRPr="00B30B1E" w:rsidRDefault="001D616B" w:rsidP="000D3E7B">
            <w:pPr>
              <w:contextualSpacing/>
              <w:jc w:val="center"/>
              <w:rPr>
                <w:rFonts w:ascii="Helvetica" w:eastAsia="Times New Roman" w:hAnsi="Helvetica" w:cs="Times New Roman"/>
                <w:b/>
                <w:color w:val="ED7D31" w:themeColor="accent2"/>
                <w:sz w:val="12"/>
                <w:szCs w:val="12"/>
              </w:rPr>
            </w:pPr>
            <w:r w:rsidRPr="001D616B">
              <w:rPr>
                <w:rFonts w:ascii="Helvetica" w:eastAsia="Times New Roman" w:hAnsi="Helvetica" w:cs="Times New Roman"/>
                <w:b/>
                <w:color w:val="ED7D31" w:themeColor="accent2"/>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80503F0" w14:textId="77777777" w:rsidR="000D3E7B" w:rsidRPr="00B30B1E" w:rsidRDefault="000D3E7B" w:rsidP="000D3E7B">
            <w:pPr>
              <w:contextualSpacing/>
              <w:jc w:val="center"/>
              <w:rPr>
                <w:rFonts w:ascii="Helvetica" w:eastAsia="Times New Roman" w:hAnsi="Helvetica" w:cs="Times New Roman"/>
                <w:b/>
                <w:sz w:val="12"/>
                <w:szCs w:val="12"/>
              </w:rPr>
            </w:pPr>
            <w:r w:rsidRPr="001D616B">
              <w:rPr>
                <w:rFonts w:ascii="Helvetica" w:eastAsia="Times New Roman" w:hAnsi="Helvetica" w:cs="Times New Roman"/>
                <w:b/>
                <w:color w:val="FF0000"/>
                <w:sz w:val="12"/>
                <w:szCs w:val="12"/>
              </w:rPr>
              <w:t>8</w:t>
            </w:r>
          </w:p>
        </w:tc>
      </w:tr>
      <w:tr w:rsidR="000D3E7B" w:rsidRPr="00B30B1E" w14:paraId="728FF740"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BB8EF61"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0C4470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4E511B5"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2E541DE"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01CB7D0"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8C4A26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A97C67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BA512FA" w14:textId="77777777" w:rsidR="000D3E7B" w:rsidRPr="00B30B1E" w:rsidRDefault="000D3E7B" w:rsidP="000D3E7B">
            <w:pPr>
              <w:contextualSpacing/>
              <w:jc w:val="center"/>
              <w:rPr>
                <w:rFonts w:ascii="Helvetica" w:eastAsia="Times New Roman" w:hAnsi="Helvetica" w:cs="Times New Roman"/>
                <w:b/>
                <w:color w:val="0432FF"/>
                <w:sz w:val="12"/>
                <w:szCs w:val="12"/>
              </w:rPr>
            </w:pPr>
            <w:r w:rsidRPr="001D616B">
              <w:rPr>
                <w:rFonts w:ascii="Helvetica" w:eastAsia="Times New Roman" w:hAnsi="Helvetica" w:cs="Times New Roman"/>
                <w:b/>
                <w:color w:val="0432FF"/>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6D5DB8F" w14:textId="77777777" w:rsidR="000D3E7B" w:rsidRPr="00B30B1E" w:rsidRDefault="000D3E7B" w:rsidP="000D3E7B">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554D584"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22769AB9"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80D4B56"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10FEA1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A94A25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324B49A"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2315F59" w14:textId="77777777" w:rsidR="000D3E7B" w:rsidRPr="00B30B1E" w:rsidRDefault="000D3E7B" w:rsidP="000D3E7B">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B23A64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1AF06E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2A8913A"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7D838A8" w14:textId="77777777" w:rsidR="000D3E7B" w:rsidRPr="00B30B1E" w:rsidRDefault="000D3E7B" w:rsidP="000D3E7B">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D027606"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3C50E22F"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B1A7D2E"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2411C9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6F370C7"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43A4F8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C0A82C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A46F83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FADF2A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F420CB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3EE96A2" w14:textId="77777777" w:rsidR="000D3E7B" w:rsidRPr="00B30B1E" w:rsidRDefault="000D3E7B" w:rsidP="000D3E7B">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31589B7"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6E26CBFF" w14:textId="77777777"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6020177"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5FEE44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E8884E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65EAD1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9222C6E"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F0F6E3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E036647"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377A42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FE08D61" w14:textId="77777777" w:rsidR="000D3E7B" w:rsidRPr="00B30B1E" w:rsidRDefault="000D3E7B" w:rsidP="000D3E7B">
            <w:pPr>
              <w:contextualSpacing/>
              <w:jc w:val="center"/>
              <w:rPr>
                <w:rFonts w:ascii="Helvetica" w:eastAsia="Times New Roman" w:hAnsi="Helvetica" w:cs="Times New Roman"/>
                <w:b/>
                <w:color w:val="ED7D31" w:themeColor="accent2"/>
                <w:sz w:val="12"/>
                <w:szCs w:val="12"/>
              </w:rPr>
            </w:pPr>
            <w:r w:rsidRPr="001D616B">
              <w:rPr>
                <w:rFonts w:ascii="Helvetica" w:eastAsia="Times New Roman" w:hAnsi="Helvetica" w:cs="Times New Roman"/>
                <w:b/>
                <w:color w:val="ED7D31" w:themeColor="accent2"/>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49CCB0E"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4C5C37C4" w14:textId="77777777"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16CF5C3"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2C1D2B0F"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609A388"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AD38460"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F8A4D5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7C5BCD4"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7E9C9A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EEA3E85"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B6D644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EAC2034"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27E9BF7E" w14:textId="77777777"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8D441FC"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1F4039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93B782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97E1D88"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63FB350"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4CED3CA"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D9FAA0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14B7B0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7BABDB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20DD679" w14:textId="77777777" w:rsidR="000D3E7B" w:rsidRPr="00B30B1E" w:rsidRDefault="000D3E7B" w:rsidP="000D3E7B">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B30B1E" w14:paraId="1BDBBBC3" w14:textId="77777777" w:rsidTr="000D3E7B">
        <w:trPr>
          <w:trHeight w:hRule="exact" w:val="284"/>
        </w:trPr>
        <w:tc>
          <w:tcPr>
            <w:tcW w:w="284" w:type="dxa"/>
            <w:shd w:val="clear" w:color="auto" w:fill="FFFFFF"/>
            <w:tcMar>
              <w:top w:w="0" w:type="dxa"/>
              <w:left w:w="0" w:type="dxa"/>
              <w:bottom w:w="0" w:type="dxa"/>
              <w:right w:w="0" w:type="dxa"/>
            </w:tcMar>
            <w:vAlign w:val="center"/>
            <w:hideMark/>
          </w:tcPr>
          <w:p w14:paraId="4D640EF4" w14:textId="77777777" w:rsidR="000D3E7B" w:rsidRPr="00B30B1E" w:rsidRDefault="000D3E7B" w:rsidP="000D3E7B">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29E79BD"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4B10BFE"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7260249"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832A3C2"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9C0F90F"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B1F750A"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0D9CA24"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E2C81D2"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C7D3EB6"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D3E7B" w:rsidRPr="00B30B1E" w14:paraId="30753CE6"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7BEF431"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3AAD92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C59E02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EF9CF7F"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09A4155"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8C9400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BA9564E"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A60D66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00E5F8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273684D"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6BE304BF"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CADFEC0"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A12D24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F1904E5" w14:textId="77777777"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DDD93A5"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875DB3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C6872C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E07F7F0"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2BF7C24"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70A55A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283F88D"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3A5865A6"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F3A172F"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72985364"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8C4242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7AAE91E"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2BE09A6" w14:textId="77777777" w:rsidR="000D3E7B" w:rsidRPr="00B30B1E" w:rsidRDefault="001D616B" w:rsidP="000D3E7B">
            <w:pPr>
              <w:contextualSpacing/>
              <w:jc w:val="center"/>
              <w:rPr>
                <w:rFonts w:ascii="Helvetica" w:eastAsia="Times New Roman" w:hAnsi="Helvetica" w:cs="Times New Roman"/>
                <w:b/>
                <w:color w:val="000000" w:themeColor="text1"/>
                <w:sz w:val="12"/>
                <w:szCs w:val="12"/>
              </w:rPr>
            </w:pPr>
            <w:r w:rsidRPr="001D616B">
              <w:rPr>
                <w:rFonts w:ascii="Helvetica" w:eastAsia="Times New Roman" w:hAnsi="Helvetica" w:cs="Times New Roman"/>
                <w:b/>
                <w:color w:val="00B050"/>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F8518EA" w14:textId="77777777"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019D3B4" w14:textId="77777777"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9DB5C4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F6F2ED7"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7649FF0" w14:textId="77777777"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0D3E7B" w:rsidRPr="00B30B1E" w14:paraId="1EED667F"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C405244"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AA0E70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9CCAA6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BB0F7D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F20100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C14979E"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D095A85"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AE27D27" w14:textId="77777777"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DE81D08"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CAE89E9"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58740F1B"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481C81E"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1E6E04B"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1377C55"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8A98F9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BF73F7E" w14:textId="77777777" w:rsidR="000D3E7B" w:rsidRPr="00B30B1E" w:rsidRDefault="000D3E7B" w:rsidP="000D3E7B">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74BAD3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D41457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C13A7D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91A143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88604D4"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77D6A1EF" w14:textId="77777777"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77473B2"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49875B4A"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8C607D0"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0269FEA"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4D19652"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780981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B585F9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857C92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ACD61F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4353247"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0331589D" w14:textId="77777777"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00F4D5B"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66175587"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839021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E124955"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E9409F7"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04EF22A"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FAD2041"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FBB462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E7E9578" w14:textId="77777777"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938CD86"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048FB687" w14:textId="77777777"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72124BA"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6D8AB50F"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D50E7D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3DB6326"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2777143"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B40E39E"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368FACA"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D6A01C9"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6D32CCD"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E6A7176" w14:textId="77777777"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14:paraId="0A02D5C4" w14:textId="77777777"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85A19DC" w14:textId="77777777"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39EC4F8"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CF732D7"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266264B"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3D7C9F7"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86BBD7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85103BB"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708F3EC"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D82A084" w14:textId="77777777"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754C47D" w14:textId="77777777" w:rsidR="000D3E7B" w:rsidRPr="00B30B1E" w:rsidRDefault="000D3E7B" w:rsidP="000D3E7B">
            <w:pPr>
              <w:contextualSpacing/>
              <w:jc w:val="center"/>
              <w:rPr>
                <w:rFonts w:ascii="Helvetica" w:eastAsia="Times New Roman" w:hAnsi="Helvetica" w:cs="Times New Roman"/>
                <w:b/>
                <w:sz w:val="12"/>
                <w:szCs w:val="12"/>
              </w:rPr>
            </w:pPr>
          </w:p>
        </w:tc>
      </w:tr>
    </w:tbl>
    <w:p w14:paraId="29CF787A" w14:textId="77777777" w:rsidR="007A0FEB" w:rsidRDefault="007A0FEB"/>
    <w:p w14:paraId="174DA39C" w14:textId="77777777" w:rsidR="007A0FEB" w:rsidRDefault="007A0FEB"/>
    <w:p w14:paraId="188A4F7F" w14:textId="77777777" w:rsidR="002E10F9" w:rsidRDefault="00873998">
      <w:ins w:id="25" w:author="Jay McClelland" w:date="2018-12-03T00:22:00Z">
        <w:r>
          <w:t>[Indicate that examples of materials for the different invariant types are provided at the end</w:t>
        </w:r>
      </w:ins>
      <w:ins w:id="26" w:author="Jay McClelland" w:date="2018-12-03T00:23:00Z">
        <w:r>
          <w:t>]</w:t>
        </w:r>
      </w:ins>
      <w:r w:rsidR="002E10F9">
        <w:br w:type="page"/>
      </w:r>
    </w:p>
    <w:p w14:paraId="0D187AFB" w14:textId="77777777" w:rsidR="002E10F9" w:rsidRDefault="002E10F9" w:rsidP="002E10F9">
      <w:r>
        <w:lastRenderedPageBreak/>
        <w:t xml:space="preserve">The second technique is the </w:t>
      </w:r>
      <w:r>
        <w:rPr>
          <w:i/>
        </w:rPr>
        <w:t>naked single</w:t>
      </w:r>
      <w:r>
        <w:t xml:space="preserve"> technique, a single-digit/cell variant of the </w:t>
      </w:r>
      <w:r>
        <w:rPr>
          <w:i/>
        </w:rPr>
        <w:t>naked set</w:t>
      </w:r>
      <w:r>
        <w:t xml:space="preserve"> class of techniques. Participants are shown the following tutorial sequence.</w:t>
      </w:r>
    </w:p>
    <w:p w14:paraId="7F32995D" w14:textId="77777777" w:rsidR="007A0FEB" w:rsidRDefault="007A0FEB"/>
    <w:p w14:paraId="53328F1A" w14:textId="77777777" w:rsidR="002E10F9" w:rsidRDefault="00F6699C" w:rsidP="002E10F9">
      <w:r>
        <w:t>Naked</w:t>
      </w:r>
      <w:r w:rsidR="002E10F9">
        <w:t xml:space="preserve"> Single Tutorial</w:t>
      </w:r>
    </w:p>
    <w:p w14:paraId="55A8BE46" w14:textId="77777777" w:rsidR="002E10F9" w:rsidRDefault="002E10F9" w:rsidP="002E10F9">
      <w:pPr>
        <w:pStyle w:val="ListParagraph"/>
        <w:numPr>
          <w:ilvl w:val="0"/>
          <w:numId w:val="3"/>
        </w:numPr>
      </w:pPr>
      <w:r>
        <w:t>If a cell has only one possible candidate digit, it must be that digit.</w:t>
      </w:r>
    </w:p>
    <w:p w14:paraId="45985780" w14:textId="77777777" w:rsidR="002E10F9" w:rsidRDefault="002E10F9" w:rsidP="002E10F9">
      <w:pPr>
        <w:pStyle w:val="ListParagraph"/>
        <w:numPr>
          <w:ilvl w:val="0"/>
          <w:numId w:val="3"/>
        </w:numPr>
      </w:pPr>
      <w:r>
        <w:t>In the left grid</w:t>
      </w:r>
    </w:p>
    <w:p w14:paraId="00619BB3" w14:textId="77777777" w:rsidR="002E10F9" w:rsidRPr="000B677F" w:rsidRDefault="00A403A3" w:rsidP="002E10F9">
      <w:pPr>
        <w:pStyle w:val="ListParagraph"/>
        <w:numPr>
          <w:ilvl w:val="1"/>
          <w:numId w:val="3"/>
        </w:numPr>
      </w:pPr>
      <w:ins w:id="27" w:author="Jay McClelland" w:date="2018-12-02T23:57:00Z">
        <w:r>
          <w:rPr>
            <w:b/>
            <w:color w:val="00B050"/>
          </w:rPr>
          <w:t>We use</w:t>
        </w:r>
      </w:ins>
      <w:ins w:id="28" w:author="Jay McClelland" w:date="2018-12-02T23:58:00Z">
        <w:r>
          <w:rPr>
            <w:b/>
            <w:color w:val="00B050"/>
          </w:rPr>
          <w:t xml:space="preserve"> this technique to resolve </w:t>
        </w:r>
        <w:proofErr w:type="gramStart"/>
        <w:r>
          <w:rPr>
            <w:b/>
            <w:color w:val="00B050"/>
          </w:rPr>
          <w:t xml:space="preserve">the </w:t>
        </w:r>
      </w:ins>
      <w:r w:rsidR="002E10F9" w:rsidRPr="002E10F9">
        <w:rPr>
          <w:b/>
          <w:color w:val="00B050"/>
        </w:rPr>
        <w:t>?</w:t>
      </w:r>
      <w:proofErr w:type="gramEnd"/>
      <w:r w:rsidR="002E10F9">
        <w:rPr>
          <w:color w:val="00B050"/>
        </w:rPr>
        <w:t xml:space="preserve"> </w:t>
      </w:r>
      <w:ins w:id="29" w:author="Jay McClelland" w:date="2018-12-02T23:58:00Z">
        <w:r>
          <w:rPr>
            <w:color w:val="00B050"/>
          </w:rPr>
          <w:t xml:space="preserve">in </w:t>
        </w:r>
      </w:ins>
      <w:commentRangeStart w:id="30"/>
      <w:r w:rsidR="002E10F9" w:rsidRPr="001D616B">
        <w:rPr>
          <w:color w:val="000000" w:themeColor="text1"/>
        </w:rPr>
        <w:t>(</w:t>
      </w:r>
      <w:r w:rsidR="002E10F9">
        <w:rPr>
          <w:color w:val="000000" w:themeColor="text1"/>
        </w:rPr>
        <w:t xml:space="preserve">R3C4) </w:t>
      </w:r>
      <w:commentRangeEnd w:id="30"/>
      <w:r w:rsidR="0079301A">
        <w:rPr>
          <w:rStyle w:val="CommentReference"/>
        </w:rPr>
        <w:commentReference w:id="30"/>
      </w:r>
      <w:del w:id="31" w:author="Jay McClelland" w:date="2018-12-02T23:58:00Z">
        <w:r w:rsidR="008D55BC" w:rsidDel="00A403A3">
          <w:rPr>
            <w:color w:val="000000" w:themeColor="text1"/>
          </w:rPr>
          <w:delText xml:space="preserve">cannot be any digit except </w:delText>
        </w:r>
        <w:r w:rsidR="008D55BC" w:rsidDel="00A403A3">
          <w:rPr>
            <w:b/>
            <w:color w:val="000000" w:themeColor="text1"/>
          </w:rPr>
          <w:delText xml:space="preserve">2 </w:delText>
        </w:r>
        <w:r w:rsidR="008D55BC" w:rsidDel="00A403A3">
          <w:rPr>
            <w:color w:val="000000" w:themeColor="text1"/>
          </w:rPr>
          <w:delText xml:space="preserve">so it must be a </w:delText>
        </w:r>
        <w:r w:rsidR="008D55BC" w:rsidDel="00A403A3">
          <w:rPr>
            <w:b/>
            <w:color w:val="000000" w:themeColor="text1"/>
          </w:rPr>
          <w:delText>2</w:delText>
        </w:r>
        <w:r w:rsidR="002E10F9" w:rsidDel="00A403A3">
          <w:rPr>
            <w:color w:val="000000" w:themeColor="text1"/>
          </w:rPr>
          <w:delText>.</w:delText>
        </w:r>
      </w:del>
    </w:p>
    <w:p w14:paraId="3B9EDF78" w14:textId="77777777" w:rsidR="002E10F9" w:rsidRDefault="002E10F9" w:rsidP="002E10F9">
      <w:pPr>
        <w:pStyle w:val="ListParagraph"/>
        <w:numPr>
          <w:ilvl w:val="0"/>
          <w:numId w:val="3"/>
        </w:numPr>
      </w:pPr>
      <w:r>
        <w:t>In the center grid</w:t>
      </w:r>
    </w:p>
    <w:p w14:paraId="58EFD656" w14:textId="77777777" w:rsidR="002E10F9" w:rsidRDefault="008D55BC" w:rsidP="002E10F9">
      <w:pPr>
        <w:pStyle w:val="ListParagraph"/>
        <w:numPr>
          <w:ilvl w:val="1"/>
          <w:numId w:val="3"/>
        </w:numPr>
      </w:pPr>
      <w:r w:rsidRPr="002E10F9">
        <w:rPr>
          <w:b/>
          <w:color w:val="00B050"/>
        </w:rPr>
        <w:t>?</w:t>
      </w:r>
      <w:r>
        <w:rPr>
          <w:color w:val="00B050"/>
        </w:rPr>
        <w:t xml:space="preserve"> </w:t>
      </w:r>
      <w:r w:rsidRPr="001D616B">
        <w:rPr>
          <w:color w:val="000000" w:themeColor="text1"/>
        </w:rPr>
        <w:t>(</w:t>
      </w:r>
      <w:r>
        <w:rPr>
          <w:color w:val="000000" w:themeColor="text1"/>
        </w:rPr>
        <w:t xml:space="preserve">R3C4) shares the same </w:t>
      </w:r>
      <w:r>
        <w:rPr>
          <w:b/>
          <w:color w:val="000000" w:themeColor="text1"/>
        </w:rPr>
        <w:t xml:space="preserve">Box </w:t>
      </w:r>
      <w:r>
        <w:rPr>
          <w:color w:val="000000" w:themeColor="text1"/>
        </w:rPr>
        <w:t xml:space="preserve">as </w:t>
      </w:r>
      <w:r>
        <w:rPr>
          <w:b/>
          <w:color w:val="FF0000"/>
        </w:rPr>
        <w:t>3</w:t>
      </w:r>
      <w:r w:rsidR="002E10F9">
        <w:rPr>
          <w:color w:val="000000" w:themeColor="text1"/>
        </w:rPr>
        <w:t xml:space="preserve"> (</w:t>
      </w:r>
      <w:commentRangeStart w:id="32"/>
      <w:r w:rsidR="002E10F9">
        <w:rPr>
          <w:color w:val="000000" w:themeColor="text1"/>
        </w:rPr>
        <w:t>R</w:t>
      </w:r>
      <w:r>
        <w:rPr>
          <w:color w:val="000000" w:themeColor="text1"/>
        </w:rPr>
        <w:t>4</w:t>
      </w:r>
      <w:r w:rsidR="002E10F9">
        <w:rPr>
          <w:color w:val="000000" w:themeColor="text1"/>
        </w:rPr>
        <w:t>C</w:t>
      </w:r>
      <w:r>
        <w:rPr>
          <w:color w:val="000000" w:themeColor="text1"/>
        </w:rPr>
        <w:t>1</w:t>
      </w:r>
      <w:commentRangeEnd w:id="32"/>
      <w:r w:rsidR="00A403A3">
        <w:rPr>
          <w:rStyle w:val="CommentReference"/>
        </w:rPr>
        <w:commentReference w:id="32"/>
      </w:r>
      <w:r w:rsidR="002E10F9">
        <w:rPr>
          <w:color w:val="000000" w:themeColor="text1"/>
        </w:rPr>
        <w:t>)</w:t>
      </w:r>
      <w:r w:rsidR="002E10F9">
        <w:rPr>
          <w:color w:val="FF0000"/>
        </w:rPr>
        <w:t xml:space="preserve"> </w:t>
      </w:r>
      <w:r w:rsidR="002E10F9">
        <w:t xml:space="preserve">, </w:t>
      </w:r>
      <w:r>
        <w:rPr>
          <w:b/>
          <w:color w:val="FF0000"/>
        </w:rPr>
        <w:t>9</w:t>
      </w:r>
      <w:r w:rsidR="002E10F9">
        <w:rPr>
          <w:color w:val="FF0000"/>
        </w:rPr>
        <w:t xml:space="preserve"> </w:t>
      </w:r>
      <w:r w:rsidR="002E10F9">
        <w:rPr>
          <w:color w:val="000000" w:themeColor="text1"/>
        </w:rPr>
        <w:t>(R</w:t>
      </w:r>
      <w:r>
        <w:rPr>
          <w:color w:val="000000" w:themeColor="text1"/>
        </w:rPr>
        <w:t>4</w:t>
      </w:r>
      <w:r w:rsidR="002E10F9">
        <w:rPr>
          <w:color w:val="000000" w:themeColor="text1"/>
        </w:rPr>
        <w:t>C</w:t>
      </w:r>
      <w:r>
        <w:rPr>
          <w:color w:val="000000" w:themeColor="text1"/>
        </w:rPr>
        <w:t>2</w:t>
      </w:r>
      <w:r w:rsidR="002E10F9">
        <w:rPr>
          <w:color w:val="000000" w:themeColor="text1"/>
        </w:rPr>
        <w:t>)</w:t>
      </w:r>
      <w:r w:rsidR="002E10F9">
        <w:t xml:space="preserve">, and </w:t>
      </w:r>
      <w:r>
        <w:rPr>
          <w:b/>
          <w:color w:val="FF0000"/>
        </w:rPr>
        <w:t>1</w:t>
      </w:r>
      <w:r w:rsidR="002E10F9">
        <w:rPr>
          <w:color w:val="FF0000"/>
        </w:rPr>
        <w:t xml:space="preserve"> </w:t>
      </w:r>
      <w:r w:rsidR="002E10F9">
        <w:rPr>
          <w:color w:val="000000" w:themeColor="text1"/>
        </w:rPr>
        <w:t>(R</w:t>
      </w:r>
      <w:r>
        <w:rPr>
          <w:color w:val="000000" w:themeColor="text1"/>
        </w:rPr>
        <w:t>5</w:t>
      </w:r>
      <w:r w:rsidR="002E10F9">
        <w:rPr>
          <w:color w:val="000000" w:themeColor="text1"/>
        </w:rPr>
        <w:t>C</w:t>
      </w:r>
      <w:r>
        <w:rPr>
          <w:color w:val="000000" w:themeColor="text1"/>
        </w:rPr>
        <w:t>2</w:t>
      </w:r>
      <w:r w:rsidR="002E10F9">
        <w:rPr>
          <w:color w:val="000000" w:themeColor="text1"/>
        </w:rPr>
        <w:t>)</w:t>
      </w:r>
      <w:r>
        <w:rPr>
          <w:color w:val="000000" w:themeColor="text1"/>
        </w:rPr>
        <w:t xml:space="preserve"> so it</w:t>
      </w:r>
      <w:r w:rsidR="002E10F9">
        <w:t xml:space="preserve"> cannot be </w:t>
      </w:r>
      <w:r w:rsidRPr="008D55BC">
        <w:rPr>
          <w:b/>
        </w:rPr>
        <w:t>1</w:t>
      </w:r>
      <w:r w:rsidRPr="008D55BC">
        <w:t>,</w:t>
      </w:r>
      <w:r>
        <w:rPr>
          <w:b/>
        </w:rPr>
        <w:t xml:space="preserve"> </w:t>
      </w:r>
      <w:r w:rsidRPr="008D55BC">
        <w:rPr>
          <w:b/>
        </w:rPr>
        <w:t>3</w:t>
      </w:r>
      <w:r>
        <w:t xml:space="preserve">, or </w:t>
      </w:r>
      <w:r>
        <w:rPr>
          <w:b/>
        </w:rPr>
        <w:t>9</w:t>
      </w:r>
    </w:p>
    <w:p w14:paraId="03FE7E02" w14:textId="77777777" w:rsidR="008D55BC" w:rsidRPr="008D55BC" w:rsidRDefault="008D55BC" w:rsidP="008D55BC">
      <w:pPr>
        <w:pStyle w:val="ListParagraph"/>
        <w:numPr>
          <w:ilvl w:val="1"/>
          <w:numId w:val="3"/>
        </w:numPr>
      </w:pPr>
      <w:r w:rsidRPr="002E10F9">
        <w:rPr>
          <w:b/>
          <w:color w:val="00B050"/>
        </w:rPr>
        <w:t>?</w:t>
      </w:r>
      <w:r>
        <w:rPr>
          <w:color w:val="00B050"/>
        </w:rPr>
        <w:t xml:space="preserve"> </w:t>
      </w:r>
      <w:r w:rsidRPr="001D616B">
        <w:rPr>
          <w:color w:val="000000" w:themeColor="text1"/>
        </w:rPr>
        <w:t>(</w:t>
      </w:r>
      <w:r>
        <w:rPr>
          <w:color w:val="000000" w:themeColor="text1"/>
        </w:rPr>
        <w:t xml:space="preserve">R3C4) shares the same </w:t>
      </w:r>
      <w:r>
        <w:rPr>
          <w:b/>
          <w:color w:val="000000" w:themeColor="text1"/>
        </w:rPr>
        <w:t xml:space="preserve">Column </w:t>
      </w:r>
      <w:r>
        <w:rPr>
          <w:color w:val="000000" w:themeColor="text1"/>
        </w:rPr>
        <w:t xml:space="preserve">as </w:t>
      </w:r>
      <w:r w:rsidRPr="008D55BC">
        <w:rPr>
          <w:b/>
          <w:color w:val="A564C5"/>
        </w:rPr>
        <w:t>8</w:t>
      </w:r>
      <w:r>
        <w:rPr>
          <w:color w:val="000000" w:themeColor="text1"/>
        </w:rPr>
        <w:t xml:space="preserve"> (R4C1)</w:t>
      </w:r>
      <w:r>
        <w:rPr>
          <w:color w:val="FF0000"/>
        </w:rPr>
        <w:t xml:space="preserve"> </w:t>
      </w:r>
      <w:r>
        <w:t xml:space="preserve">, </w:t>
      </w:r>
      <w:r w:rsidRPr="008D55BC">
        <w:rPr>
          <w:b/>
          <w:color w:val="A564C5"/>
        </w:rPr>
        <w:t>5</w:t>
      </w:r>
      <w:r w:rsidRPr="008D55BC">
        <w:rPr>
          <w:color w:val="A564C5"/>
        </w:rPr>
        <w:t xml:space="preserve"> </w:t>
      </w:r>
      <w:r>
        <w:rPr>
          <w:color w:val="000000" w:themeColor="text1"/>
        </w:rPr>
        <w:t>(R4C2)</w:t>
      </w:r>
      <w:r>
        <w:t xml:space="preserve">, and </w:t>
      </w:r>
      <w:r w:rsidRPr="008D55BC">
        <w:rPr>
          <w:b/>
          <w:color w:val="A564C5"/>
        </w:rPr>
        <w:t>7</w:t>
      </w:r>
      <w:r w:rsidRPr="008D55BC">
        <w:rPr>
          <w:color w:val="A564C5"/>
        </w:rPr>
        <w:t xml:space="preserve"> </w:t>
      </w:r>
      <w:r>
        <w:rPr>
          <w:color w:val="000000" w:themeColor="text1"/>
        </w:rPr>
        <w:t>(R5C2) so it</w:t>
      </w:r>
      <w:r>
        <w:t xml:space="preserve"> cannot be </w:t>
      </w:r>
      <w:r>
        <w:rPr>
          <w:b/>
        </w:rPr>
        <w:t>5</w:t>
      </w:r>
      <w:r w:rsidRPr="008D55BC">
        <w:t>,</w:t>
      </w:r>
      <w:r>
        <w:rPr>
          <w:b/>
        </w:rPr>
        <w:t xml:space="preserve"> 7</w:t>
      </w:r>
      <w:r>
        <w:t xml:space="preserve">, or </w:t>
      </w:r>
      <w:r>
        <w:rPr>
          <w:b/>
        </w:rPr>
        <w:t>8</w:t>
      </w:r>
    </w:p>
    <w:p w14:paraId="5534C142" w14:textId="77777777" w:rsidR="008D55BC" w:rsidRDefault="008D55BC" w:rsidP="008D55BC">
      <w:pPr>
        <w:pStyle w:val="ListParagraph"/>
        <w:numPr>
          <w:ilvl w:val="1"/>
          <w:numId w:val="3"/>
        </w:numPr>
      </w:pPr>
      <w:r w:rsidRPr="002E10F9">
        <w:rPr>
          <w:b/>
          <w:color w:val="00B050"/>
        </w:rPr>
        <w:t>?</w:t>
      </w:r>
      <w:r>
        <w:rPr>
          <w:color w:val="00B050"/>
        </w:rPr>
        <w:t xml:space="preserve"> </w:t>
      </w:r>
      <w:r w:rsidRPr="001D616B">
        <w:rPr>
          <w:color w:val="000000" w:themeColor="text1"/>
        </w:rPr>
        <w:t>(</w:t>
      </w:r>
      <w:r>
        <w:rPr>
          <w:color w:val="000000" w:themeColor="text1"/>
        </w:rPr>
        <w:t xml:space="preserve">R3C4) shares the same </w:t>
      </w:r>
      <w:r>
        <w:rPr>
          <w:b/>
          <w:color w:val="000000" w:themeColor="text1"/>
        </w:rPr>
        <w:t xml:space="preserve">Box </w:t>
      </w:r>
      <w:r>
        <w:rPr>
          <w:color w:val="000000" w:themeColor="text1"/>
        </w:rPr>
        <w:t xml:space="preserve">as </w:t>
      </w:r>
      <w:r w:rsidRPr="008D55BC">
        <w:rPr>
          <w:b/>
          <w:color w:val="0432FF"/>
        </w:rPr>
        <w:t>4</w:t>
      </w:r>
      <w:r w:rsidRPr="008D55BC">
        <w:rPr>
          <w:color w:val="0432FF"/>
        </w:rPr>
        <w:t xml:space="preserve"> </w:t>
      </w:r>
      <w:r>
        <w:rPr>
          <w:color w:val="000000" w:themeColor="text1"/>
        </w:rPr>
        <w:t>(R4C1)</w:t>
      </w:r>
      <w:r>
        <w:t xml:space="preserve"> and </w:t>
      </w:r>
      <w:r w:rsidRPr="008D55BC">
        <w:rPr>
          <w:b/>
          <w:color w:val="0432FF"/>
        </w:rPr>
        <w:t>6</w:t>
      </w:r>
      <w:r w:rsidRPr="008D55BC">
        <w:rPr>
          <w:color w:val="0432FF"/>
        </w:rPr>
        <w:t xml:space="preserve"> </w:t>
      </w:r>
      <w:r>
        <w:rPr>
          <w:color w:val="000000" w:themeColor="text1"/>
        </w:rPr>
        <w:t>(R4C2)</w:t>
      </w:r>
      <w:r>
        <w:t xml:space="preserve"> </w:t>
      </w:r>
      <w:r>
        <w:rPr>
          <w:color w:val="000000" w:themeColor="text1"/>
        </w:rPr>
        <w:t>so it</w:t>
      </w:r>
      <w:r>
        <w:t xml:space="preserve"> cannot be </w:t>
      </w:r>
      <w:r w:rsidRPr="008D55BC">
        <w:rPr>
          <w:b/>
        </w:rPr>
        <w:t>1</w:t>
      </w:r>
      <w:r w:rsidRPr="008D55BC">
        <w:t>,</w:t>
      </w:r>
      <w:r>
        <w:rPr>
          <w:b/>
        </w:rPr>
        <w:t xml:space="preserve"> </w:t>
      </w:r>
      <w:r w:rsidRPr="008D55BC">
        <w:rPr>
          <w:b/>
        </w:rPr>
        <w:t>3</w:t>
      </w:r>
      <w:r>
        <w:t xml:space="preserve">, or </w:t>
      </w:r>
      <w:r>
        <w:rPr>
          <w:b/>
        </w:rPr>
        <w:t>9</w:t>
      </w:r>
    </w:p>
    <w:p w14:paraId="63E6D319" w14:textId="77777777" w:rsidR="002E10F9" w:rsidRDefault="002E10F9" w:rsidP="002E10F9">
      <w:pPr>
        <w:pStyle w:val="ListParagraph"/>
        <w:numPr>
          <w:ilvl w:val="0"/>
          <w:numId w:val="3"/>
        </w:numPr>
      </w:pPr>
      <w:r>
        <w:t>In the right grid</w:t>
      </w:r>
    </w:p>
    <w:p w14:paraId="293D42EB" w14:textId="77777777" w:rsidR="002E10F9" w:rsidRPr="000D3E7B" w:rsidRDefault="00A403A3" w:rsidP="002E10F9">
      <w:pPr>
        <w:pStyle w:val="ListParagraph"/>
        <w:numPr>
          <w:ilvl w:val="1"/>
          <w:numId w:val="3"/>
        </w:numPr>
      </w:pPr>
      <w:ins w:id="33" w:author="Jay McClelland" w:date="2018-12-02T23:58:00Z">
        <w:r>
          <w:t>Th</w:t>
        </w:r>
      </w:ins>
      <w:ins w:id="34" w:author="Jay McClelland" w:date="2018-12-02T23:59:00Z">
        <w:r>
          <w:t xml:space="preserve">e only remaining digit </w:t>
        </w:r>
      </w:ins>
      <w:ins w:id="35" w:author="Jay McClelland" w:date="2018-12-03T00:04:00Z">
        <w:r>
          <w:t xml:space="preserve">possible </w:t>
        </w:r>
      </w:ins>
      <w:ins w:id="36" w:author="Jay McClelland" w:date="2018-12-02T23:59:00Z">
        <w:r w:rsidR="00873998">
          <w:t>for (R5C3) is 2</w:t>
        </w:r>
      </w:ins>
      <w:ins w:id="37" w:author="Jay McClelland" w:date="2018-12-03T00:24:00Z">
        <w:r w:rsidR="00873998">
          <w:t>. Use the ‘naked single’ rule to fill in the digit that must go in (R5C3)</w:t>
        </w:r>
      </w:ins>
      <w:del w:id="38" w:author="Jay McClelland" w:date="2018-12-03T00:24:00Z">
        <w:r w:rsidR="002E10F9" w:rsidDel="00873998">
          <w:delText>Th</w:delText>
        </w:r>
      </w:del>
      <w:del w:id="39" w:author="Jay McClelland" w:date="2018-12-03T00:23:00Z">
        <w:r w:rsidR="002E10F9" w:rsidDel="00873998">
          <w:delText xml:space="preserve">erefore, (R3C4) is a </w:delText>
        </w:r>
        <w:r w:rsidR="008D55BC" w:rsidDel="00873998">
          <w:rPr>
            <w:b/>
            <w:color w:val="00B050"/>
          </w:rPr>
          <w:delText>2</w:delText>
        </w:r>
      </w:del>
    </w:p>
    <w:p w14:paraId="2E3D0D3C" w14:textId="77777777" w:rsidR="007A0FEB" w:rsidRDefault="007A0FEB"/>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B30B1E" w14:paraId="5091CFC3" w14:textId="77777777" w:rsidTr="00F6699C">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2E10F9" w:rsidRPr="007B3091" w14:paraId="005967BA" w14:textId="77777777" w:rsidTr="00F6699C">
              <w:trPr>
                <w:trHeight w:hRule="exact" w:val="360"/>
              </w:trPr>
              <w:tc>
                <w:tcPr>
                  <w:tcW w:w="360" w:type="dxa"/>
                  <w:shd w:val="clear" w:color="auto" w:fill="FFFFFF"/>
                  <w:tcMar>
                    <w:top w:w="0" w:type="dxa"/>
                    <w:left w:w="0" w:type="dxa"/>
                    <w:bottom w:w="0" w:type="dxa"/>
                    <w:right w:w="0" w:type="dxa"/>
                  </w:tcMar>
                  <w:vAlign w:val="center"/>
                  <w:hideMark/>
                </w:tcPr>
                <w:p w14:paraId="773184CB" w14:textId="77777777" w:rsidR="002E10F9" w:rsidRPr="00B30B1E" w:rsidRDefault="002E10F9" w:rsidP="00F6699C">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41C06352"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0CAF1922"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3463E6BF"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7980C78"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1F2344B1"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270EFFC3"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05769DEE"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32956EE1"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29CB8927"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2E10F9" w:rsidRPr="007B3091" w14:paraId="79F822A4"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00ECF3C9" w14:textId="77777777"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D5115C1"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ABC43A6"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37C0EBF"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94E8E41"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15B4176D"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8F372D6"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E894518"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232CA341"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27FC012"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43CEA902"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3F55DEF3" w14:textId="77777777"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C56D3F0"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A0D78DB"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1E214CB"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1944822B"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74427DF7"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5E75E79"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820179C"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5236725E"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DCE70EB"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68A0E88C"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6A36900F" w14:textId="77777777"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A418396"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E620029"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0AD099A"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29561138"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65DF54A1"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43BE82AC"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7EA7E6AF"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0A49BE7D"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4A1D7F13"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11BDD763"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00062B3D" w14:textId="77777777" w:rsidR="002E10F9" w:rsidRPr="00B30B1E" w:rsidRDefault="002E10F9"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5</w:t>
                  </w:r>
                  <w:r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7B5779D"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7BA7B35"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8157817"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5AACD7D4"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3E0D92D"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53F8622C"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ADB0F1E"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0DFE9A2"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912CFE1"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59E84728"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3AFCB2FA" w14:textId="77777777" w:rsidR="002E10F9" w:rsidRPr="00B30B1E" w:rsidRDefault="002E10F9"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6</w:t>
                  </w:r>
                  <w:r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B6AFBA3"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2445563"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28C8125"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53433B89"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554FE177"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7489853E"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AC994C2"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5CAC6C"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84F6BD3"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3BDC7EE5"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3EFEC1A4" w14:textId="77777777" w:rsidR="002E10F9" w:rsidRPr="00B30B1E" w:rsidRDefault="002E10F9" w:rsidP="00F6699C">
                  <w:pPr>
                    <w:contextualSpacing/>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4E5790EF"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060114B"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084365F"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7B26C954"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1A068E29"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08886B14" w14:textId="77777777"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48089DF"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362547"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240D29B"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09275696"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14FCE80B" w14:textId="77777777"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455EA119"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A571146"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93E986C"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16A59F3"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8099CA3"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3CAFF7E"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DB85C5D"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4BC4296"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553566D"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130B5F71"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45317ACE" w14:textId="77777777"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6410129"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6D650F1"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6EC1F97"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B84CF3A"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10EC927"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F4791EA"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7B5B969"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196F7A5"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7A72A37" w14:textId="77777777"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14:paraId="20259E17"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36593543" w14:textId="77777777"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75D228F"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B038BE8"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21B39D2"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985EE8D"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21D7915"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FBAEDA6"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13BDD09"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09B730C" w14:textId="77777777"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6993F7D" w14:textId="77777777" w:rsidR="002E10F9" w:rsidRPr="00B30B1E" w:rsidRDefault="002E10F9" w:rsidP="00F6699C">
                  <w:pPr>
                    <w:contextualSpacing/>
                    <w:jc w:val="center"/>
                    <w:rPr>
                      <w:rFonts w:ascii="Helvetica" w:eastAsia="Times New Roman" w:hAnsi="Helvetica" w:cs="Times New Roman"/>
                      <w:b/>
                      <w:sz w:val="20"/>
                      <w:szCs w:val="20"/>
                    </w:rPr>
                  </w:pPr>
                </w:p>
              </w:tc>
            </w:tr>
          </w:tbl>
          <w:p w14:paraId="5E2EAB13" w14:textId="77777777" w:rsidR="002E10F9" w:rsidRPr="00B30B1E" w:rsidRDefault="002E10F9"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F65E61F"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33A1485"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6320351"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7B5FB76"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B7CD12E"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E71C075"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CF10DD0"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6ABBF1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5CE25EE"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2E10F9" w:rsidRPr="00B30B1E" w14:paraId="5A5FCA87"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4DC3D71"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02DC41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6C93885"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08A11B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BD5A92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EC77F6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66EA54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DC64924"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AF0A91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D93CE57"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30AFFF14"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7E97EAD"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3AD805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220C2F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DE3B31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35AC995"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CF42A9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E12344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B6B55D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FC8E3B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8D579D6"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7FF58A0D"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AD97150"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2DCFC1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2C05CF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8BB62A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7C52C64" w14:textId="77777777" w:rsidR="002E10F9" w:rsidRPr="00B30B1E" w:rsidRDefault="002E10F9"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244ABE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F82AF6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38EF18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DD3EDD4"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657C38B"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5D56819C"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9BE1DC5"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D88CA95"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3D0A2EC"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6072E0C"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C7E54E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58D0EB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F7B789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ECE5CCC"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DCAE86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C43BA7F"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64E8C260"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AB737F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41EA7644"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AC7D463"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F2BB0F5" w14:textId="77777777" w:rsidR="002E10F9" w:rsidRPr="002E10F9" w:rsidRDefault="002E10F9" w:rsidP="00F6699C">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A307C6D" w14:textId="77777777"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12217C6"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3F6C6EC"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D3A03D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5B2CFC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7D9ADAE"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r>
      <w:tr w:rsidR="002E10F9" w:rsidRPr="00B30B1E" w14:paraId="6C12C9AE"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075D8BB"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408617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08EE7E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564013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8900CA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94127F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3A6563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F474E8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D9B9DB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5FED3DF"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1ECF5223"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7D016D7"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5090F0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7930A2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EF8C558"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8B798B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66A4C7F"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705577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2F933F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D4B6C5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188F943"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24B78595"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28ED78B"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CEFA64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0CA767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22E8A91"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E86BB6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1CF8F3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2B6316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292498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11ADB3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E57ADE9"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6C236097"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F8C78FA"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3B09CC1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1E83E5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5AC6639"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1DA71A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446CF1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B835A6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930295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7AEB51C"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466F074" w14:textId="77777777" w:rsidR="002E10F9" w:rsidRPr="00B30B1E" w:rsidRDefault="002E10F9" w:rsidP="00F6699C">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B30B1E" w14:paraId="40A17082" w14:textId="77777777" w:rsidTr="00F6699C">
        <w:trPr>
          <w:trHeight w:hRule="exact" w:val="284"/>
        </w:trPr>
        <w:tc>
          <w:tcPr>
            <w:tcW w:w="284" w:type="dxa"/>
            <w:shd w:val="clear" w:color="auto" w:fill="FFFFFF"/>
            <w:tcMar>
              <w:top w:w="0" w:type="dxa"/>
              <w:left w:w="0" w:type="dxa"/>
              <w:bottom w:w="0" w:type="dxa"/>
              <w:right w:w="0" w:type="dxa"/>
            </w:tcMar>
            <w:vAlign w:val="center"/>
            <w:hideMark/>
          </w:tcPr>
          <w:p w14:paraId="243D6184" w14:textId="77777777" w:rsidR="002E10F9" w:rsidRPr="00B30B1E" w:rsidRDefault="002E10F9"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1D2C4B7"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DD1906C"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B9E6750"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6EE271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95DFAE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56EC163"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4FDD486"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8CEDF30"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3550B5B"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2E10F9" w:rsidRPr="00B30B1E" w14:paraId="726FAB2E"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C660BE3"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1E2C314" w14:textId="77777777" w:rsidR="002E10F9" w:rsidRPr="00B30B1E" w:rsidRDefault="002E10F9"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362B846" w14:textId="77777777" w:rsidR="002E10F9" w:rsidRPr="00B30B1E" w:rsidRDefault="002E10F9"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6D441F62" w14:textId="77777777" w:rsidR="002E10F9" w:rsidRPr="00B30B1E" w:rsidRDefault="002E10F9"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974D72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26EEA6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42264B4"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67E229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0019C1F"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8CF43FA"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7C8DABBB"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106E9FD"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14B6680" w14:textId="77777777"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4A8234E" w14:textId="77777777"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415F22E7" w14:textId="77777777"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9CAE144"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730D66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79D17A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0A09E4F"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CE60B3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0497155"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49E705BC"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2022DAD"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89F32B9" w14:textId="77777777"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E6993C2" w14:textId="77777777"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13566E4B" w14:textId="77777777"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5D1ED8A" w14:textId="77777777" w:rsidR="002E10F9" w:rsidRPr="00B30B1E" w:rsidRDefault="002E10F9"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192AD1D" w14:textId="77777777"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307ED41" w14:textId="77777777"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225A78A" w14:textId="77777777" w:rsidR="002E10F9" w:rsidRPr="00B30B1E"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9991334" w14:textId="77777777" w:rsidR="002E10F9" w:rsidRPr="00B30B1E" w:rsidRDefault="002E10F9"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08282F7"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1CAED7F2"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ED3EC7E"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14:paraId="63246687" w14:textId="77777777" w:rsidR="002E10F9" w:rsidRPr="008D55BC" w:rsidRDefault="002E10F9" w:rsidP="00F6699C">
            <w:pPr>
              <w:contextualSpacing/>
              <w:jc w:val="center"/>
              <w:rPr>
                <w:rFonts w:ascii="Helvetica" w:eastAsia="Times New Roman" w:hAnsi="Helvetica" w:cs="Times New Roman"/>
                <w:b/>
                <w:color w:val="FF0000"/>
                <w:sz w:val="12"/>
                <w:szCs w:val="12"/>
              </w:rPr>
            </w:pPr>
            <w:r w:rsidRPr="008D55BC">
              <w:rPr>
                <w:rFonts w:ascii="Helvetica" w:eastAsia="Times New Roman" w:hAnsi="Helvetica" w:cs="Times New Roman"/>
                <w:b/>
                <w:color w:val="FF0000"/>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067E3132" w14:textId="77777777" w:rsidR="002E10F9" w:rsidRPr="008D55BC" w:rsidRDefault="002E10F9" w:rsidP="00F6699C">
            <w:pPr>
              <w:contextualSpacing/>
              <w:jc w:val="center"/>
              <w:rPr>
                <w:rFonts w:ascii="Helvetica" w:eastAsia="Times New Roman" w:hAnsi="Helvetica" w:cs="Times New Roman"/>
                <w:b/>
                <w:color w:val="FF0000"/>
                <w:sz w:val="12"/>
                <w:szCs w:val="12"/>
              </w:rPr>
            </w:pPr>
            <w:r w:rsidRPr="008D55BC">
              <w:rPr>
                <w:rFonts w:ascii="Helvetica" w:eastAsia="Times New Roman" w:hAnsi="Helvetica" w:cs="Times New Roman"/>
                <w:b/>
                <w:color w:val="FF0000"/>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3232111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5C5CB7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01A50B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C9866B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DA8235D" w14:textId="77777777" w:rsidR="002E10F9" w:rsidRPr="00B30B1E"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6616DD1" w14:textId="77777777" w:rsidR="002E10F9" w:rsidRPr="00B30B1E" w:rsidRDefault="002E10F9"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2BECC41"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50BE9515"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A9F1BFA"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14:paraId="45014772" w14:textId="77777777" w:rsidR="002E10F9" w:rsidRPr="008D55BC"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5D1EC38B" w14:textId="77777777" w:rsidR="002E10F9" w:rsidRPr="008D55BC" w:rsidRDefault="002E10F9" w:rsidP="00F6699C">
            <w:pPr>
              <w:contextualSpacing/>
              <w:jc w:val="center"/>
              <w:rPr>
                <w:rFonts w:ascii="Helvetica" w:eastAsia="Times New Roman" w:hAnsi="Helvetica" w:cs="Times New Roman"/>
                <w:b/>
                <w:color w:val="FF0000"/>
                <w:sz w:val="12"/>
                <w:szCs w:val="12"/>
              </w:rPr>
            </w:pPr>
            <w:r w:rsidRPr="008D55BC">
              <w:rPr>
                <w:rFonts w:ascii="Helvetica" w:eastAsia="Times New Roman" w:hAnsi="Helvetica" w:cs="Times New Roman"/>
                <w:b/>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00409141" w14:textId="77777777" w:rsidR="002E10F9" w:rsidRPr="00B30B1E" w:rsidRDefault="002E10F9" w:rsidP="00F6699C">
            <w:pPr>
              <w:contextualSpacing/>
              <w:jc w:val="center"/>
              <w:rPr>
                <w:rFonts w:ascii="Helvetica" w:eastAsia="Times New Roman" w:hAnsi="Helvetica" w:cs="Times New Roman"/>
                <w:b/>
                <w:sz w:val="12"/>
                <w:szCs w:val="12"/>
              </w:rPr>
            </w:pPr>
            <w:r w:rsidRPr="002E10F9">
              <w:rPr>
                <w:rFonts w:ascii="Helvetica" w:eastAsia="Times New Roman" w:hAnsi="Helvetica" w:cs="Times New Roman"/>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4811115A" w14:textId="77777777"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51D38003" w14:textId="77777777" w:rsidR="002E10F9" w:rsidRPr="008D55BC" w:rsidRDefault="002E10F9" w:rsidP="00F6699C">
            <w:pPr>
              <w:contextualSpacing/>
              <w:jc w:val="center"/>
              <w:rPr>
                <w:rFonts w:ascii="Helvetica" w:eastAsia="Times New Roman" w:hAnsi="Helvetica" w:cs="Times New Roman"/>
                <w:b/>
                <w:color w:val="0432FF"/>
                <w:sz w:val="12"/>
                <w:szCs w:val="12"/>
              </w:rPr>
            </w:pPr>
            <w:r w:rsidRPr="008D55BC">
              <w:rPr>
                <w:rFonts w:ascii="Helvetica" w:eastAsia="Times New Roman" w:hAnsi="Helvetica" w:cs="Times New Roman"/>
                <w:b/>
                <w:color w:val="0432FF"/>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39E2E4E8" w14:textId="77777777" w:rsidR="002E10F9" w:rsidRPr="008D55BC"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50746EBF" w14:textId="77777777" w:rsidR="002E10F9" w:rsidRPr="008D55BC"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1DC986C1" w14:textId="77777777" w:rsidR="002E10F9" w:rsidRPr="008D55BC"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57436D22" w14:textId="77777777" w:rsidR="002E10F9" w:rsidRPr="008D55BC" w:rsidRDefault="002E10F9" w:rsidP="00F6699C">
            <w:pPr>
              <w:contextualSpacing/>
              <w:jc w:val="center"/>
              <w:rPr>
                <w:rFonts w:ascii="Helvetica" w:eastAsia="Times New Roman" w:hAnsi="Helvetica" w:cs="Times New Roman"/>
                <w:b/>
                <w:color w:val="0432FF"/>
                <w:sz w:val="12"/>
                <w:szCs w:val="12"/>
              </w:rPr>
            </w:pPr>
            <w:r w:rsidRPr="008D55BC">
              <w:rPr>
                <w:rFonts w:ascii="Helvetica" w:eastAsia="Times New Roman" w:hAnsi="Helvetica" w:cs="Times New Roman"/>
                <w:b/>
                <w:color w:val="0432FF"/>
                <w:sz w:val="12"/>
                <w:szCs w:val="12"/>
              </w:rPr>
              <w:t>4</w:t>
            </w:r>
          </w:p>
        </w:tc>
      </w:tr>
      <w:tr w:rsidR="002E10F9" w:rsidRPr="00B30B1E" w14:paraId="1F4DE135"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A6A1767"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14:paraId="13109CE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7F60965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3773B56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D034D1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2B1644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A614B5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193337F"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72B7D81" w14:textId="77777777" w:rsidR="002E10F9" w:rsidRPr="00B30B1E" w:rsidRDefault="002E10F9"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A7AAD0F"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20968FFE"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9C5700B"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6681BE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30358D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027312FC" w14:textId="77777777" w:rsidR="002E10F9" w:rsidRPr="008D55BC" w:rsidRDefault="002E10F9" w:rsidP="00F6699C">
            <w:pPr>
              <w:contextualSpacing/>
              <w:jc w:val="center"/>
              <w:rPr>
                <w:rFonts w:ascii="Helvetica" w:eastAsia="Times New Roman" w:hAnsi="Helvetica" w:cs="Times New Roman"/>
                <w:b/>
                <w:color w:val="A564C5"/>
                <w:sz w:val="12"/>
                <w:szCs w:val="12"/>
              </w:rPr>
            </w:pPr>
            <w:r w:rsidRPr="008D55BC">
              <w:rPr>
                <w:rFonts w:ascii="Helvetica" w:eastAsia="Times New Roman" w:hAnsi="Helvetica" w:cs="Times New Roman"/>
                <w:b/>
                <w:color w:val="A564C5"/>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3AC04D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942AE4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E23F804"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4EE635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86672DA" w14:textId="77777777" w:rsidR="002E10F9" w:rsidRPr="00B30B1E" w:rsidRDefault="002E10F9" w:rsidP="002E10F9">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D50D209"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012925A7"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B1ECC5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791902C"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654EA2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22A707D3" w14:textId="77777777" w:rsidR="002E10F9" w:rsidRPr="008D55BC" w:rsidRDefault="002E10F9" w:rsidP="00F6699C">
            <w:pPr>
              <w:contextualSpacing/>
              <w:jc w:val="center"/>
              <w:rPr>
                <w:rFonts w:ascii="Helvetica" w:eastAsia="Times New Roman" w:hAnsi="Helvetica" w:cs="Times New Roman"/>
                <w:b/>
                <w:color w:val="A564C5"/>
                <w:sz w:val="12"/>
                <w:szCs w:val="12"/>
              </w:rPr>
            </w:pPr>
            <w:r w:rsidRPr="008D55BC">
              <w:rPr>
                <w:rFonts w:ascii="Helvetica" w:eastAsia="Times New Roman" w:hAnsi="Helvetica" w:cs="Times New Roman"/>
                <w:b/>
                <w:color w:val="A564C5"/>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CE3EB9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ED1D3B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2B35DC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620AC4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E7CE5B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886A9B4"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0F3081B0" w14:textId="77777777"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296212E"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483AD5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A9CC5F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6B638C8A" w14:textId="77777777" w:rsidR="002E10F9" w:rsidRPr="008D55BC" w:rsidRDefault="002E10F9" w:rsidP="00F6699C">
            <w:pPr>
              <w:contextualSpacing/>
              <w:jc w:val="center"/>
              <w:rPr>
                <w:rFonts w:ascii="Helvetica" w:eastAsia="Times New Roman" w:hAnsi="Helvetica" w:cs="Times New Roman"/>
                <w:b/>
                <w:color w:val="A564C5"/>
                <w:sz w:val="12"/>
                <w:szCs w:val="12"/>
              </w:rPr>
            </w:pPr>
            <w:r w:rsidRPr="008D55BC">
              <w:rPr>
                <w:rFonts w:ascii="Helvetica" w:eastAsia="Times New Roman" w:hAnsi="Helvetica" w:cs="Times New Roman"/>
                <w:b/>
                <w:color w:val="A564C5"/>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513750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67E7BB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D5D0F5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6218F95"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08E3C5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BACCC8F" w14:textId="77777777" w:rsidR="002E10F9" w:rsidRPr="00B30B1E" w:rsidRDefault="002E10F9" w:rsidP="00F6699C">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B30B1E" w14:paraId="5E70FB01" w14:textId="77777777" w:rsidTr="00F6699C">
        <w:trPr>
          <w:trHeight w:hRule="exact" w:val="284"/>
        </w:trPr>
        <w:tc>
          <w:tcPr>
            <w:tcW w:w="284" w:type="dxa"/>
            <w:shd w:val="clear" w:color="auto" w:fill="FFFFFF"/>
            <w:tcMar>
              <w:top w:w="0" w:type="dxa"/>
              <w:left w:w="0" w:type="dxa"/>
              <w:bottom w:w="0" w:type="dxa"/>
              <w:right w:w="0" w:type="dxa"/>
            </w:tcMar>
            <w:vAlign w:val="center"/>
            <w:hideMark/>
          </w:tcPr>
          <w:p w14:paraId="52EBFA74" w14:textId="77777777" w:rsidR="002E10F9" w:rsidRPr="00B30B1E" w:rsidRDefault="002E10F9"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1F412DA"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B83FF73"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1EBB8D8"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B1EF6AE"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DEA649A"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422374B"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FB01FCB"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2C0AFFF"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52CB037"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2E10F9" w:rsidRPr="00B30B1E" w14:paraId="1038A9A8"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F5A4B1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5FEFF74"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29AE00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A91530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42BB96C"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C75115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2271DC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1AE6025"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9AB20C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515CBCF"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1A9EC4FA"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8D14342"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F0E21C7"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C32B13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FC5C10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08C1EC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A84EF2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8D7ED4F"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EB7BB6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99C3D3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9E67EE3"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0DCD00C3"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7F75DB2"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7D25C5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C2C636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DEEF175"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2B223CB" w14:textId="77777777" w:rsidR="002E10F9" w:rsidRPr="00B30B1E" w:rsidRDefault="002E10F9"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713FA3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471DC4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F1D6025"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4FE541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BEDD339"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71636C8E"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CA2DE28"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F31698A"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5AAB82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166EAD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44CD31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24AD2A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B811A6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2DFB0DF"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A913CB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0D33349"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6731364D"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E48794D"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D62403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D471FA8"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C962C0C" w14:textId="77777777" w:rsidR="002E10F9" w:rsidRPr="00B30B1E" w:rsidRDefault="002E10F9" w:rsidP="00F6699C">
            <w:pPr>
              <w:contextualSpacing/>
              <w:jc w:val="center"/>
              <w:rPr>
                <w:rFonts w:ascii="Helvetica" w:eastAsia="Times New Roman" w:hAnsi="Helvetica" w:cs="Times New Roman"/>
                <w:b/>
                <w:sz w:val="12"/>
                <w:szCs w:val="12"/>
              </w:rPr>
            </w:pPr>
            <w:r w:rsidRPr="002E10F9">
              <w:rPr>
                <w:rFonts w:ascii="Helvetica" w:eastAsia="Times New Roman" w:hAnsi="Helvetica" w:cs="Times New Roman"/>
                <w:b/>
                <w:color w:val="00B050"/>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824B528" w14:textId="77777777"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3468F7B"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4FB344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41081E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85417B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D1DB18D"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r>
      <w:tr w:rsidR="002E10F9" w:rsidRPr="00B30B1E" w14:paraId="759C65C7"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5FD1E22"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3A79E95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1F9E3D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AA7315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B1B7B25"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84FECF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D41C3B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EFE78C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36D668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70428C1"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6E46EAC0"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BF97244"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BA14EA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6524B9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E2B6056"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11B93C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A019056"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90B1912"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9CD9B9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FD781D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99E0587"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5FAD651C"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1A8B85E"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30B5C84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8D18611"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9110315"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CB00C5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8D6BCB9"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112F1DA"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ED52093"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14F5BD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C8399BA" w14:textId="77777777"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14:paraId="3A29C198"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A0CDCC8"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A7EB6ED"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A3C8CDE"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FF51AB5" w14:textId="77777777"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90E6778"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8A45F00"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4DD7F3C"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066DA6B"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4D6087F" w14:textId="77777777"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210D0DE" w14:textId="77777777" w:rsidR="002E10F9" w:rsidRPr="00B30B1E" w:rsidRDefault="002E10F9" w:rsidP="00F6699C">
            <w:pPr>
              <w:contextualSpacing/>
              <w:jc w:val="center"/>
              <w:rPr>
                <w:rFonts w:ascii="Helvetica" w:eastAsia="Times New Roman" w:hAnsi="Helvetica" w:cs="Times New Roman"/>
                <w:b/>
                <w:sz w:val="12"/>
                <w:szCs w:val="12"/>
              </w:rPr>
            </w:pPr>
          </w:p>
        </w:tc>
      </w:tr>
    </w:tbl>
    <w:p w14:paraId="6EF4C21A" w14:textId="77777777" w:rsidR="007A0FEB" w:rsidRDefault="007A0FEB"/>
    <w:p w14:paraId="3EC75023" w14:textId="77777777" w:rsidR="007A0FEB" w:rsidRDefault="007A0FEB"/>
    <w:p w14:paraId="7F5A2FBE" w14:textId="77777777" w:rsidR="00F6699C" w:rsidRDefault="002E10F9">
      <w:r>
        <w:br w:type="page"/>
      </w:r>
    </w:p>
    <w:p w14:paraId="41E694D8" w14:textId="77777777" w:rsidR="00F6699C" w:rsidRDefault="00F6699C" w:rsidP="00F6699C">
      <w:r>
        <w:lastRenderedPageBreak/>
        <w:t xml:space="preserve">The third technique is the </w:t>
      </w:r>
      <w:r>
        <w:rPr>
          <w:i/>
        </w:rPr>
        <w:t xml:space="preserve">locked </w:t>
      </w:r>
      <w:proofErr w:type="gramStart"/>
      <w:r>
        <w:rPr>
          <w:i/>
        </w:rPr>
        <w:t>candidates</w:t>
      </w:r>
      <w:proofErr w:type="gramEnd"/>
      <w:r>
        <w:t xml:space="preserve"> technique. Participants are shown the following tutorial sequence.</w:t>
      </w:r>
    </w:p>
    <w:p w14:paraId="45E8F005" w14:textId="77777777" w:rsidR="00F6699C" w:rsidRDefault="00F6699C" w:rsidP="00F6699C"/>
    <w:p w14:paraId="144CC995" w14:textId="77777777" w:rsidR="00F6699C" w:rsidRDefault="00F6699C" w:rsidP="00F6699C">
      <w:r>
        <w:t>Locked Candidates Tutorial</w:t>
      </w:r>
    </w:p>
    <w:p w14:paraId="60DE23D5" w14:textId="77777777" w:rsidR="00F6699C" w:rsidRDefault="00F6699C" w:rsidP="00F6699C">
      <w:pPr>
        <w:pStyle w:val="ListParagraph"/>
        <w:numPr>
          <w:ilvl w:val="0"/>
          <w:numId w:val="3"/>
        </w:numPr>
      </w:pPr>
      <w:r>
        <w:t>If the intersecting cells of a Box and Row/Column are the only candidates for a digit for either of the intersecting houses, no other cells in the other house can be that digit.</w:t>
      </w:r>
    </w:p>
    <w:p w14:paraId="45117FE4" w14:textId="77777777" w:rsidR="00F6699C" w:rsidRDefault="00F6699C" w:rsidP="00F6699C">
      <w:pPr>
        <w:pStyle w:val="ListParagraph"/>
        <w:numPr>
          <w:ilvl w:val="0"/>
          <w:numId w:val="3"/>
        </w:numPr>
      </w:pPr>
      <w:r>
        <w:t>In the left grid</w:t>
      </w:r>
    </w:p>
    <w:p w14:paraId="4B641BAE" w14:textId="77777777" w:rsidR="00A17D52" w:rsidRPr="00A17D52" w:rsidDel="00746D97" w:rsidRDefault="00A17D52" w:rsidP="00F6699C">
      <w:pPr>
        <w:pStyle w:val="ListParagraph"/>
        <w:numPr>
          <w:ilvl w:val="1"/>
          <w:numId w:val="3"/>
        </w:numPr>
        <w:rPr>
          <w:del w:id="40" w:author="Jay McClelland" w:date="2018-12-03T00:10:00Z"/>
        </w:rPr>
      </w:pPr>
      <w:bookmarkStart w:id="41" w:name="_GoBack"/>
      <w:bookmarkEnd w:id="41"/>
      <w:commentRangeStart w:id="42"/>
      <w:del w:id="43" w:author="Jay McClelland" w:date="2018-12-03T00:10:00Z">
        <w:r w:rsidDel="00746D97">
          <w:rPr>
            <w:color w:val="000000" w:themeColor="text1"/>
          </w:rPr>
          <w:delText xml:space="preserve">The intersecting cells </w:delText>
        </w:r>
        <w:r w:rsidDel="00746D97">
          <w:rPr>
            <w:b/>
            <w:color w:val="FF0000"/>
          </w:rPr>
          <w:delText>!</w:delText>
        </w:r>
        <w:r w:rsidDel="00746D97">
          <w:rPr>
            <w:color w:val="000000" w:themeColor="text1"/>
          </w:rPr>
          <w:delText xml:space="preserve">s (R4C7, R5C7) of </w:delText>
        </w:r>
        <w:r w:rsidRPr="00A17D52" w:rsidDel="00746D97">
          <w:rPr>
            <w:b/>
            <w:color w:val="A8D08D" w:themeColor="accent6" w:themeTint="99"/>
          </w:rPr>
          <w:delText>Box Green</w:delText>
        </w:r>
        <w:r w:rsidDel="00746D97">
          <w:rPr>
            <w:color w:val="000000" w:themeColor="text1"/>
          </w:rPr>
          <w:delText xml:space="preserve"> and </w:delText>
        </w:r>
        <w:r w:rsidDel="00746D97">
          <w:rPr>
            <w:b/>
            <w:color w:val="000000" w:themeColor="text1"/>
          </w:rPr>
          <w:delText>Column 7</w:delText>
        </w:r>
        <w:r w:rsidDel="00746D97">
          <w:rPr>
            <w:color w:val="000000" w:themeColor="text1"/>
          </w:rPr>
          <w:delText xml:space="preserve"> are the cells that can be </w:delText>
        </w:r>
        <w:r w:rsidDel="00746D97">
          <w:rPr>
            <w:b/>
            <w:color w:val="000000" w:themeColor="text1"/>
          </w:rPr>
          <w:delText xml:space="preserve">1 </w:delText>
        </w:r>
        <w:r w:rsidDel="00746D97">
          <w:rPr>
            <w:color w:val="000000" w:themeColor="text1"/>
          </w:rPr>
          <w:delText xml:space="preserve">in </w:delText>
        </w:r>
        <w:r w:rsidRPr="00A17D52" w:rsidDel="00746D97">
          <w:rPr>
            <w:b/>
            <w:color w:val="A8D08D" w:themeColor="accent6" w:themeTint="99"/>
          </w:rPr>
          <w:delText>Box Green</w:delText>
        </w:r>
        <w:r w:rsidDel="00746D97">
          <w:rPr>
            <w:color w:val="000000" w:themeColor="text1"/>
          </w:rPr>
          <w:delText xml:space="preserve">, so no other cells in </w:delText>
        </w:r>
        <w:r w:rsidDel="00746D97">
          <w:rPr>
            <w:b/>
            <w:color w:val="000000" w:themeColor="text1"/>
          </w:rPr>
          <w:delText xml:space="preserve">Column 7 </w:delText>
        </w:r>
        <w:r w:rsidDel="00746D97">
          <w:rPr>
            <w:color w:val="000000" w:themeColor="text1"/>
          </w:rPr>
          <w:delText xml:space="preserve">can be </w:delText>
        </w:r>
        <w:r w:rsidDel="00746D97">
          <w:rPr>
            <w:b/>
            <w:color w:val="000000" w:themeColor="text1"/>
          </w:rPr>
          <w:delText>1.</w:delText>
        </w:r>
      </w:del>
    </w:p>
    <w:p w14:paraId="5A86B17C" w14:textId="77777777" w:rsidR="00A17D52" w:rsidRPr="00A17D52" w:rsidDel="00746D97" w:rsidRDefault="00A17D52" w:rsidP="00F6699C">
      <w:pPr>
        <w:pStyle w:val="ListParagraph"/>
        <w:numPr>
          <w:ilvl w:val="1"/>
          <w:numId w:val="3"/>
        </w:numPr>
        <w:rPr>
          <w:del w:id="44" w:author="Jay McClelland" w:date="2018-12-03T00:10:00Z"/>
        </w:rPr>
      </w:pPr>
      <w:del w:id="45" w:author="Jay McClelland" w:date="2018-12-03T00:10:00Z">
        <w:r w:rsidDel="00746D97">
          <w:rPr>
            <w:color w:val="000000" w:themeColor="text1"/>
          </w:rPr>
          <w:delText xml:space="preserve">Therefore, </w:delText>
        </w:r>
        <w:r w:rsidRPr="00A17D52" w:rsidDel="00746D97">
          <w:rPr>
            <w:b/>
            <w:color w:val="7030A0"/>
          </w:rPr>
          <w:delText>X</w:delText>
        </w:r>
        <w:r w:rsidDel="00746D97">
          <w:rPr>
            <w:color w:val="000000" w:themeColor="text1"/>
          </w:rPr>
          <w:delText xml:space="preserve">s (R7C7, R8C7) of </w:delText>
        </w:r>
        <w:r w:rsidRPr="00A17D52" w:rsidDel="00746D97">
          <w:rPr>
            <w:b/>
            <w:color w:val="FF949A"/>
          </w:rPr>
          <w:delText>Box Red</w:delText>
        </w:r>
        <w:r w:rsidDel="00746D97">
          <w:rPr>
            <w:b/>
            <w:color w:val="FF949A"/>
          </w:rPr>
          <w:delText xml:space="preserve"> </w:delText>
        </w:r>
        <w:r w:rsidDel="00746D97">
          <w:rPr>
            <w:color w:val="000000" w:themeColor="text1"/>
          </w:rPr>
          <w:delText xml:space="preserve">cannot be </w:delText>
        </w:r>
        <w:r w:rsidDel="00746D97">
          <w:rPr>
            <w:b/>
            <w:color w:val="000000" w:themeColor="text1"/>
          </w:rPr>
          <w:delText>1</w:delText>
        </w:r>
        <w:r w:rsidDel="00746D97">
          <w:rPr>
            <w:color w:val="000000" w:themeColor="text1"/>
          </w:rPr>
          <w:delText>.</w:delText>
        </w:r>
      </w:del>
      <w:ins w:id="46" w:author="Jay McClelland" w:date="2018-12-03T00:10:00Z">
        <w:r w:rsidR="00746D97">
          <w:rPr>
            <w:color w:val="000000" w:themeColor="text1"/>
          </w:rPr>
          <w:t xml:space="preserve">We use this technique to resolve the </w:t>
        </w:r>
      </w:ins>
    </w:p>
    <w:p w14:paraId="7C53C2A0" w14:textId="77777777" w:rsidR="00A17D52" w:rsidRPr="000B677F" w:rsidRDefault="00A17D52" w:rsidP="00746D97">
      <w:pPr>
        <w:pStyle w:val="ListParagraph"/>
        <w:numPr>
          <w:ilvl w:val="1"/>
          <w:numId w:val="3"/>
        </w:numPr>
        <w:pPrChange w:id="47" w:author="Jay McClelland" w:date="2018-12-03T00:10:00Z">
          <w:pPr>
            <w:pStyle w:val="ListParagraph"/>
            <w:numPr>
              <w:ilvl w:val="1"/>
              <w:numId w:val="3"/>
            </w:numPr>
            <w:ind w:left="1440" w:hanging="360"/>
          </w:pPr>
        </w:pPrChange>
      </w:pPr>
      <w:del w:id="48" w:author="Jay McClelland" w:date="2018-12-03T00:10:00Z">
        <w:r w:rsidDel="00746D97">
          <w:delText xml:space="preserve">So </w:delText>
        </w:r>
      </w:del>
      <w:r w:rsidRPr="00746D97">
        <w:rPr>
          <w:b/>
          <w:color w:val="00B050"/>
          <w:rPrChange w:id="49" w:author="Jay McClelland" w:date="2018-12-03T00:10:00Z">
            <w:rPr>
              <w:b/>
              <w:color w:val="00B050"/>
            </w:rPr>
          </w:rPrChange>
        </w:rPr>
        <w:t>?</w:t>
      </w:r>
      <w:r w:rsidRPr="00746D97">
        <w:rPr>
          <w:color w:val="00B050"/>
          <w:rPrChange w:id="50" w:author="Jay McClelland" w:date="2018-12-03T00:10:00Z">
            <w:rPr>
              <w:color w:val="00B050"/>
            </w:rPr>
          </w:rPrChange>
        </w:rPr>
        <w:t xml:space="preserve"> </w:t>
      </w:r>
      <w:ins w:id="51" w:author="Jay McClelland" w:date="2018-12-03T00:10:00Z">
        <w:r w:rsidR="00746D97">
          <w:rPr>
            <w:color w:val="00B050"/>
          </w:rPr>
          <w:t xml:space="preserve">in </w:t>
        </w:r>
      </w:ins>
      <w:r w:rsidRPr="00746D97">
        <w:rPr>
          <w:color w:val="000000" w:themeColor="text1"/>
          <w:rPrChange w:id="52" w:author="Jay McClelland" w:date="2018-12-03T00:10:00Z">
            <w:rPr/>
          </w:rPrChange>
        </w:rPr>
        <w:t>(R7C9)</w:t>
      </w:r>
      <w:commentRangeEnd w:id="42"/>
      <w:r w:rsidR="00746D97">
        <w:rPr>
          <w:rStyle w:val="CommentReference"/>
        </w:rPr>
        <w:commentReference w:id="42"/>
      </w:r>
      <w:del w:id="53" w:author="Jay McClelland" w:date="2018-12-03T00:10:00Z">
        <w:r w:rsidRPr="00746D97" w:rsidDel="00746D97">
          <w:rPr>
            <w:color w:val="000000" w:themeColor="text1"/>
            <w:rPrChange w:id="54" w:author="Jay McClelland" w:date="2018-12-03T00:10:00Z">
              <w:rPr/>
            </w:rPrChange>
          </w:rPr>
          <w:delText xml:space="preserve"> must be </w:delText>
        </w:r>
        <w:r w:rsidRPr="00746D97" w:rsidDel="00746D97">
          <w:rPr>
            <w:b/>
            <w:color w:val="000000" w:themeColor="text1"/>
            <w:rPrChange w:id="55" w:author="Jay McClelland" w:date="2018-12-03T00:10:00Z">
              <w:rPr>
                <w:b/>
              </w:rPr>
            </w:rPrChange>
          </w:rPr>
          <w:delText>1</w:delText>
        </w:r>
        <w:r w:rsidRPr="00746D97" w:rsidDel="00746D97">
          <w:rPr>
            <w:color w:val="000000" w:themeColor="text1"/>
            <w:rPrChange w:id="56" w:author="Jay McClelland" w:date="2018-12-03T00:10:00Z">
              <w:rPr/>
            </w:rPrChange>
          </w:rPr>
          <w:delText>.</w:delText>
        </w:r>
      </w:del>
    </w:p>
    <w:p w14:paraId="345E7980" w14:textId="77777777" w:rsidR="00F6699C" w:rsidRDefault="00F6699C" w:rsidP="00F6699C">
      <w:pPr>
        <w:pStyle w:val="ListParagraph"/>
        <w:numPr>
          <w:ilvl w:val="0"/>
          <w:numId w:val="3"/>
        </w:numPr>
      </w:pPr>
      <w:r>
        <w:t>In the center grid</w:t>
      </w:r>
    </w:p>
    <w:p w14:paraId="2767E344" w14:textId="77777777" w:rsidR="0028217E" w:rsidRPr="0028217E" w:rsidRDefault="00B076DD" w:rsidP="00B076DD">
      <w:pPr>
        <w:pStyle w:val="ListParagraph"/>
        <w:numPr>
          <w:ilvl w:val="1"/>
          <w:numId w:val="3"/>
        </w:numPr>
        <w:rPr>
          <w:color w:val="000000" w:themeColor="text1"/>
        </w:rPr>
      </w:pPr>
      <w:r>
        <w:t>The 1</w:t>
      </w:r>
      <w:proofErr w:type="gramStart"/>
      <w:r>
        <w:t>?s</w:t>
      </w:r>
      <w:proofErr w:type="gramEnd"/>
      <w:r>
        <w:t xml:space="preserve"> (R4C7, R5C7) </w:t>
      </w:r>
      <w:r w:rsidR="00952BEF">
        <w:t>are the only cells in</w:t>
      </w:r>
      <w:r>
        <w:t xml:space="preserve"> </w:t>
      </w:r>
      <w:r w:rsidRPr="00A17D52">
        <w:rPr>
          <w:b/>
          <w:color w:val="A8D08D" w:themeColor="accent6" w:themeTint="99"/>
        </w:rPr>
        <w:t>Box Green</w:t>
      </w:r>
      <w:r w:rsidR="00952BEF">
        <w:rPr>
          <w:b/>
          <w:color w:val="A8D08D" w:themeColor="accent6" w:themeTint="99"/>
        </w:rPr>
        <w:t xml:space="preserve"> </w:t>
      </w:r>
      <w:r w:rsidR="00952BEF" w:rsidRPr="0028217E">
        <w:rPr>
          <w:color w:val="000000" w:themeColor="text1"/>
        </w:rPr>
        <w:t xml:space="preserve">that could be </w:t>
      </w:r>
      <w:ins w:id="57" w:author="Jay McClelland" w:date="2018-12-03T00:08:00Z">
        <w:r w:rsidR="00746D97">
          <w:rPr>
            <w:color w:val="000000" w:themeColor="text1"/>
          </w:rPr>
          <w:t xml:space="preserve">1 </w:t>
        </w:r>
      </w:ins>
      <w:r w:rsidR="0028217E" w:rsidRPr="0028217E">
        <w:rPr>
          <w:color w:val="000000" w:themeColor="text1"/>
        </w:rPr>
        <w:t xml:space="preserve">since </w:t>
      </w:r>
      <w:r w:rsidR="0028217E" w:rsidRPr="0028217E">
        <w:rPr>
          <w:b/>
          <w:color w:val="0432FF"/>
        </w:rPr>
        <w:t>8</w:t>
      </w:r>
      <w:r w:rsidR="0028217E" w:rsidRPr="0028217E">
        <w:rPr>
          <w:color w:val="0432FF"/>
        </w:rPr>
        <w:t xml:space="preserve"> </w:t>
      </w:r>
      <w:r w:rsidR="0028217E" w:rsidRPr="0028217E">
        <w:rPr>
          <w:color w:val="000000" w:themeColor="text1"/>
        </w:rPr>
        <w:t xml:space="preserve">(R4C9) and </w:t>
      </w:r>
      <w:r w:rsidR="0028217E" w:rsidRPr="0028217E">
        <w:rPr>
          <w:b/>
          <w:color w:val="0432FF"/>
        </w:rPr>
        <w:t xml:space="preserve">7 </w:t>
      </w:r>
      <w:r w:rsidR="0028217E" w:rsidRPr="0028217E">
        <w:rPr>
          <w:color w:val="000000" w:themeColor="text1"/>
        </w:rPr>
        <w:t xml:space="preserve">(R5C9) already have digits and </w:t>
      </w:r>
      <w:r w:rsidR="0028217E" w:rsidRPr="0028217E">
        <w:rPr>
          <w:b/>
          <w:color w:val="0432FF"/>
        </w:rPr>
        <w:t>1</w:t>
      </w:r>
      <w:r w:rsidR="0028217E" w:rsidRPr="0028217E">
        <w:rPr>
          <w:color w:val="000000" w:themeColor="text1"/>
        </w:rPr>
        <w:t xml:space="preserve">s (R1C8, R6C1) already exist in </w:t>
      </w:r>
      <w:r w:rsidR="0028217E" w:rsidRPr="0028217E">
        <w:rPr>
          <w:b/>
          <w:color w:val="000000" w:themeColor="text1"/>
        </w:rPr>
        <w:t>Row 6</w:t>
      </w:r>
      <w:r w:rsidR="0028217E" w:rsidRPr="0028217E">
        <w:rPr>
          <w:color w:val="000000" w:themeColor="text1"/>
        </w:rPr>
        <w:t xml:space="preserve"> and </w:t>
      </w:r>
      <w:r w:rsidR="0028217E" w:rsidRPr="0028217E">
        <w:rPr>
          <w:b/>
          <w:color w:val="000000" w:themeColor="text1"/>
        </w:rPr>
        <w:t>Column 8.</w:t>
      </w:r>
    </w:p>
    <w:p w14:paraId="57867148" w14:textId="77777777" w:rsidR="0028217E" w:rsidRPr="0028217E" w:rsidRDefault="0028217E" w:rsidP="00B076DD">
      <w:pPr>
        <w:pStyle w:val="ListParagraph"/>
        <w:numPr>
          <w:ilvl w:val="1"/>
          <w:numId w:val="3"/>
        </w:numPr>
        <w:rPr>
          <w:color w:val="000000" w:themeColor="text1"/>
        </w:rPr>
      </w:pPr>
      <w:r w:rsidRPr="0028217E">
        <w:rPr>
          <w:color w:val="000000" w:themeColor="text1"/>
        </w:rPr>
        <w:t xml:space="preserve">Since </w:t>
      </w:r>
      <w:r w:rsidRPr="0028217E">
        <w:rPr>
          <w:b/>
          <w:color w:val="000000" w:themeColor="text1"/>
        </w:rPr>
        <w:t xml:space="preserve">1 </w:t>
      </w:r>
      <w:r w:rsidRPr="0028217E">
        <w:rPr>
          <w:color w:val="000000" w:themeColor="text1"/>
        </w:rPr>
        <w:t xml:space="preserve">must be in either </w:t>
      </w:r>
      <w:r>
        <w:rPr>
          <w:color w:val="000000" w:themeColor="text1"/>
        </w:rPr>
        <w:t>(</w:t>
      </w:r>
      <w:r w:rsidRPr="0028217E">
        <w:rPr>
          <w:color w:val="000000" w:themeColor="text1"/>
        </w:rPr>
        <w:t>R4C7</w:t>
      </w:r>
      <w:r>
        <w:rPr>
          <w:color w:val="000000" w:themeColor="text1"/>
        </w:rPr>
        <w:t>)</w:t>
      </w:r>
      <w:r w:rsidRPr="0028217E">
        <w:rPr>
          <w:color w:val="000000" w:themeColor="text1"/>
        </w:rPr>
        <w:t xml:space="preserve"> or </w:t>
      </w:r>
      <w:r>
        <w:rPr>
          <w:color w:val="000000" w:themeColor="text1"/>
        </w:rPr>
        <w:t>(</w:t>
      </w:r>
      <w:r w:rsidRPr="0028217E">
        <w:rPr>
          <w:color w:val="000000" w:themeColor="text1"/>
        </w:rPr>
        <w:t>R5C7</w:t>
      </w:r>
      <w:r>
        <w:rPr>
          <w:color w:val="000000" w:themeColor="text1"/>
        </w:rPr>
        <w:t>)</w:t>
      </w:r>
      <w:r w:rsidRPr="0028217E">
        <w:rPr>
          <w:color w:val="000000" w:themeColor="text1"/>
        </w:rPr>
        <w:t xml:space="preserve"> due to constraints in </w:t>
      </w:r>
      <w:r w:rsidRPr="00A17D52">
        <w:rPr>
          <w:b/>
          <w:color w:val="A8D08D" w:themeColor="accent6" w:themeTint="99"/>
        </w:rPr>
        <w:t>Box Green</w:t>
      </w:r>
      <w:r w:rsidRPr="0028217E">
        <w:rPr>
          <w:color w:val="000000" w:themeColor="text1"/>
        </w:rPr>
        <w:t xml:space="preserve">, no other cell in </w:t>
      </w:r>
      <w:r w:rsidRPr="0028217E">
        <w:rPr>
          <w:b/>
          <w:color w:val="000000" w:themeColor="text1"/>
        </w:rPr>
        <w:t>Column 7</w:t>
      </w:r>
      <w:r w:rsidRPr="0028217E">
        <w:rPr>
          <w:color w:val="000000" w:themeColor="text1"/>
        </w:rPr>
        <w:t xml:space="preserve"> could be </w:t>
      </w:r>
      <w:r w:rsidRPr="0028217E">
        <w:rPr>
          <w:b/>
          <w:color w:val="000000" w:themeColor="text1"/>
        </w:rPr>
        <w:t>1</w:t>
      </w:r>
      <w:r w:rsidRPr="0028217E">
        <w:rPr>
          <w:color w:val="000000" w:themeColor="text1"/>
        </w:rPr>
        <w:t xml:space="preserve">. Therefore, </w:t>
      </w:r>
      <w:r w:rsidRPr="0028217E">
        <w:rPr>
          <w:b/>
          <w:strike/>
          <w:color w:val="7030A0"/>
        </w:rPr>
        <w:t>1</w:t>
      </w:r>
      <w:r w:rsidRPr="0028217E">
        <w:rPr>
          <w:color w:val="000000" w:themeColor="text1"/>
        </w:rPr>
        <w:t xml:space="preserve">s (R7C7, R8C8) cannot be </w:t>
      </w:r>
      <w:r w:rsidRPr="0028217E">
        <w:rPr>
          <w:b/>
          <w:color w:val="000000" w:themeColor="text1"/>
        </w:rPr>
        <w:t>1</w:t>
      </w:r>
      <w:r w:rsidRPr="0028217E">
        <w:rPr>
          <w:color w:val="000000" w:themeColor="text1"/>
        </w:rPr>
        <w:t>.</w:t>
      </w:r>
    </w:p>
    <w:p w14:paraId="5BB4BF3B" w14:textId="77777777" w:rsidR="00B076DD" w:rsidRPr="0028217E" w:rsidDel="00746D97" w:rsidRDefault="0028217E" w:rsidP="00B076DD">
      <w:pPr>
        <w:pStyle w:val="ListParagraph"/>
        <w:numPr>
          <w:ilvl w:val="1"/>
          <w:numId w:val="3"/>
        </w:numPr>
        <w:rPr>
          <w:moveFrom w:id="58" w:author="Jay McClelland" w:date="2018-12-03T00:12:00Z"/>
          <w:color w:val="000000" w:themeColor="text1"/>
        </w:rPr>
      </w:pPr>
      <w:moveFromRangeStart w:id="59" w:author="Jay McClelland" w:date="2018-12-03T00:12:00Z" w:name="move531559263"/>
      <w:moveFrom w:id="60" w:author="Jay McClelland" w:date="2018-12-03T00:12:00Z">
        <w:r w:rsidRPr="0028217E" w:rsidDel="00746D97">
          <w:rPr>
            <w:color w:val="000000" w:themeColor="text1"/>
          </w:rPr>
          <w:t xml:space="preserve">The only remaining cell that can be a </w:t>
        </w:r>
        <w:r w:rsidRPr="0028217E" w:rsidDel="00746D97">
          <w:rPr>
            <w:b/>
            <w:color w:val="000000" w:themeColor="text1"/>
          </w:rPr>
          <w:t>1</w:t>
        </w:r>
        <w:r w:rsidRPr="0028217E" w:rsidDel="00746D97">
          <w:rPr>
            <w:color w:val="000000" w:themeColor="text1"/>
          </w:rPr>
          <w:t xml:space="preserve"> in </w:t>
        </w:r>
        <w:r w:rsidRPr="0028217E" w:rsidDel="00746D97">
          <w:rPr>
            <w:b/>
            <w:color w:val="FF949A"/>
          </w:rPr>
          <w:t>Box Red</w:t>
        </w:r>
        <w:r w:rsidRPr="0028217E" w:rsidDel="00746D97">
          <w:rPr>
            <w:color w:val="FF949A"/>
          </w:rPr>
          <w:t xml:space="preserve"> </w:t>
        </w:r>
        <w:r w:rsidRPr="0028217E" w:rsidDel="00746D97">
          <w:rPr>
            <w:color w:val="000000" w:themeColor="text1"/>
          </w:rPr>
          <w:t xml:space="preserve">is </w:t>
        </w:r>
        <w:r w:rsidRPr="0028217E" w:rsidDel="00746D97">
          <w:rPr>
            <w:b/>
            <w:color w:val="00B050"/>
          </w:rPr>
          <w:t>?</w:t>
        </w:r>
        <w:r w:rsidRPr="0028217E" w:rsidDel="00746D97">
          <w:rPr>
            <w:color w:val="000000" w:themeColor="text1"/>
          </w:rPr>
          <w:t xml:space="preserve"> (R7C9) so it must be a </w:t>
        </w:r>
        <w:r w:rsidRPr="0028217E" w:rsidDel="00746D97">
          <w:rPr>
            <w:b/>
            <w:color w:val="000000" w:themeColor="text1"/>
          </w:rPr>
          <w:t>1</w:t>
        </w:r>
        <w:r w:rsidRPr="0028217E" w:rsidDel="00746D97">
          <w:rPr>
            <w:color w:val="000000" w:themeColor="text1"/>
          </w:rPr>
          <w:t>.</w:t>
        </w:r>
        <w:r w:rsidR="00952BEF" w:rsidRPr="0028217E" w:rsidDel="00746D97">
          <w:rPr>
            <w:color w:val="000000" w:themeColor="text1"/>
          </w:rPr>
          <w:t xml:space="preserve"> </w:t>
        </w:r>
      </w:moveFrom>
    </w:p>
    <w:moveFromRangeEnd w:id="59"/>
    <w:p w14:paraId="40191FBD" w14:textId="77777777" w:rsidR="00F6699C" w:rsidRDefault="00F6699C" w:rsidP="00F6699C">
      <w:pPr>
        <w:pStyle w:val="ListParagraph"/>
        <w:numPr>
          <w:ilvl w:val="0"/>
          <w:numId w:val="3"/>
        </w:numPr>
        <w:rPr>
          <w:ins w:id="61" w:author="Jay McClelland" w:date="2018-12-03T00:12:00Z"/>
        </w:rPr>
      </w:pPr>
      <w:r>
        <w:t>In the right grid</w:t>
      </w:r>
    </w:p>
    <w:p w14:paraId="1EE35F51" w14:textId="77777777" w:rsidR="00746D97" w:rsidRPr="0028217E" w:rsidDel="00746D97" w:rsidRDefault="00746D97" w:rsidP="00746D97">
      <w:pPr>
        <w:pStyle w:val="ListParagraph"/>
        <w:numPr>
          <w:ilvl w:val="1"/>
          <w:numId w:val="3"/>
        </w:numPr>
        <w:rPr>
          <w:del w:id="62" w:author="Jay McClelland" w:date="2018-12-03T00:12:00Z"/>
          <w:moveTo w:id="63" w:author="Jay McClelland" w:date="2018-12-03T00:12:00Z"/>
          <w:color w:val="000000" w:themeColor="text1"/>
        </w:rPr>
      </w:pPr>
      <w:moveToRangeStart w:id="64" w:author="Jay McClelland" w:date="2018-12-03T00:12:00Z" w:name="move531559263"/>
      <w:commentRangeStart w:id="65"/>
      <w:moveTo w:id="66" w:author="Jay McClelland" w:date="2018-12-03T00:12:00Z">
        <w:r w:rsidRPr="0028217E">
          <w:rPr>
            <w:color w:val="000000" w:themeColor="text1"/>
          </w:rPr>
          <w:t xml:space="preserve">The only remaining cell that can be a </w:t>
        </w:r>
        <w:r w:rsidRPr="0028217E">
          <w:rPr>
            <w:b/>
            <w:color w:val="000000" w:themeColor="text1"/>
          </w:rPr>
          <w:t>1</w:t>
        </w:r>
        <w:r w:rsidRPr="0028217E">
          <w:rPr>
            <w:color w:val="000000" w:themeColor="text1"/>
          </w:rPr>
          <w:t xml:space="preserve"> in </w:t>
        </w:r>
        <w:r w:rsidRPr="0028217E">
          <w:rPr>
            <w:b/>
            <w:color w:val="FF949A"/>
          </w:rPr>
          <w:t>Box Red</w:t>
        </w:r>
        <w:r w:rsidRPr="0028217E">
          <w:rPr>
            <w:color w:val="FF949A"/>
          </w:rPr>
          <w:t xml:space="preserve"> </w:t>
        </w:r>
        <w:proofErr w:type="gramStart"/>
        <w:r w:rsidRPr="0028217E">
          <w:rPr>
            <w:color w:val="000000" w:themeColor="text1"/>
          </w:rPr>
          <w:t xml:space="preserve">is </w:t>
        </w:r>
        <w:r w:rsidRPr="0028217E">
          <w:rPr>
            <w:b/>
            <w:color w:val="00B050"/>
          </w:rPr>
          <w:t>?</w:t>
        </w:r>
        <w:proofErr w:type="gramEnd"/>
        <w:r w:rsidRPr="0028217E">
          <w:rPr>
            <w:color w:val="000000" w:themeColor="text1"/>
          </w:rPr>
          <w:t xml:space="preserve"> (R7C9) so it must be a </w:t>
        </w:r>
        <w:r w:rsidRPr="0028217E">
          <w:rPr>
            <w:b/>
            <w:color w:val="000000" w:themeColor="text1"/>
          </w:rPr>
          <w:t>1</w:t>
        </w:r>
      </w:moveTo>
      <w:commentRangeEnd w:id="65"/>
      <w:r w:rsidR="00873998">
        <w:rPr>
          <w:rStyle w:val="CommentReference"/>
        </w:rPr>
        <w:commentReference w:id="65"/>
      </w:r>
      <w:moveTo w:id="67" w:author="Jay McClelland" w:date="2018-12-03T00:12:00Z">
        <w:r w:rsidRPr="0028217E">
          <w:rPr>
            <w:color w:val="000000" w:themeColor="text1"/>
          </w:rPr>
          <w:t xml:space="preserve">. </w:t>
        </w:r>
      </w:moveTo>
    </w:p>
    <w:moveToRangeEnd w:id="64"/>
    <w:p w14:paraId="13CC6F1C" w14:textId="77777777" w:rsidR="00746D97" w:rsidRDefault="00746D97" w:rsidP="00746D97">
      <w:pPr>
        <w:pStyle w:val="ListParagraph"/>
        <w:numPr>
          <w:ilvl w:val="1"/>
          <w:numId w:val="3"/>
        </w:numPr>
        <w:pPrChange w:id="68" w:author="Jay McClelland" w:date="2018-12-03T00:12:00Z">
          <w:pPr>
            <w:pStyle w:val="ListParagraph"/>
            <w:numPr>
              <w:numId w:val="3"/>
            </w:numPr>
            <w:ind w:hanging="360"/>
          </w:pPr>
        </w:pPrChange>
      </w:pPr>
    </w:p>
    <w:p w14:paraId="24CF3FFE" w14:textId="77777777" w:rsidR="00F6699C" w:rsidRPr="000D3E7B" w:rsidDel="00746D97" w:rsidRDefault="00F6699C" w:rsidP="00F6699C">
      <w:pPr>
        <w:pStyle w:val="ListParagraph"/>
        <w:numPr>
          <w:ilvl w:val="1"/>
          <w:numId w:val="3"/>
        </w:numPr>
        <w:rPr>
          <w:del w:id="69" w:author="Jay McClelland" w:date="2018-12-03T00:12:00Z"/>
        </w:rPr>
      </w:pPr>
      <w:del w:id="70" w:author="Jay McClelland" w:date="2018-12-03T00:12:00Z">
        <w:r w:rsidDel="00746D97">
          <w:delText>Therefore, (R</w:delText>
        </w:r>
        <w:r w:rsidR="0028217E" w:rsidDel="00746D97">
          <w:delText>7</w:delText>
        </w:r>
        <w:r w:rsidDel="00746D97">
          <w:delText>C</w:delText>
        </w:r>
        <w:r w:rsidR="0028217E" w:rsidDel="00746D97">
          <w:delText>9</w:delText>
        </w:r>
        <w:r w:rsidDel="00746D97">
          <w:delText xml:space="preserve">) is a </w:delText>
        </w:r>
        <w:r w:rsidR="0028217E" w:rsidDel="00746D97">
          <w:rPr>
            <w:b/>
            <w:color w:val="00B050"/>
          </w:rPr>
          <w:delText>1</w:delText>
        </w:r>
      </w:del>
    </w:p>
    <w:p w14:paraId="3DD6BD4E" w14:textId="77777777" w:rsidR="00F6699C" w:rsidRDefault="00F6699C"/>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B30B1E" w14:paraId="39796CAC" w14:textId="77777777" w:rsidTr="00F6699C">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F6699C" w:rsidRPr="007B3091" w14:paraId="0E99182E" w14:textId="77777777" w:rsidTr="00F6699C">
              <w:trPr>
                <w:trHeight w:hRule="exact" w:val="360"/>
              </w:trPr>
              <w:tc>
                <w:tcPr>
                  <w:tcW w:w="360" w:type="dxa"/>
                  <w:shd w:val="clear" w:color="auto" w:fill="FFFFFF"/>
                  <w:tcMar>
                    <w:top w:w="0" w:type="dxa"/>
                    <w:left w:w="0" w:type="dxa"/>
                    <w:bottom w:w="0" w:type="dxa"/>
                    <w:right w:w="0" w:type="dxa"/>
                  </w:tcMar>
                  <w:vAlign w:val="center"/>
                  <w:hideMark/>
                </w:tcPr>
                <w:p w14:paraId="72291E7E" w14:textId="77777777" w:rsidR="00F6699C" w:rsidRPr="00B30B1E" w:rsidRDefault="00F6699C" w:rsidP="00F6699C">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2E83BAB7"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0E9ECA89"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CCCAB41"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52D2D360"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D03DFF7"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18B3FB9F"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4BC8C406"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014FC09"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14:paraId="7015C7A6"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F6699C" w:rsidRPr="007B3091" w14:paraId="02A017B9"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22414D57" w14:textId="77777777"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E40D806"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8AC3AB7"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25564D5"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010A1DD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7C2882F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9365711"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74B6F1E0"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296A2240"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7B0BF19"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2D6D96FE"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52BACE6D" w14:textId="77777777"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638E0A9B"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B39D970"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5578490"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19857137"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2F5509D9"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6C678C84"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5B86971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55603AC8"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7BBDF2C"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100C0786"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6046595A" w14:textId="77777777"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5DEABB0"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A6D382F"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B113438"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3E0D3DAF"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1D042749"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14:paraId="4363E4A6"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A4798E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57C2E07D"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14:paraId="6A2B092E"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552B2A8C"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3889630A" w14:textId="77777777" w:rsidR="00F6699C" w:rsidRPr="00B30B1E" w:rsidRDefault="00F6699C"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5</w:t>
                  </w:r>
                  <w:r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9A95BCA"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133101A"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EFD865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3F18A495"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2F6EB934"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45C3C7E6"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D88B64"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8681DB8"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D4903FF"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656187E5"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740C1FB0" w14:textId="77777777" w:rsidR="00F6699C" w:rsidRPr="00B30B1E" w:rsidRDefault="00F6699C"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6</w:t>
                  </w:r>
                  <w:r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028932F"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FA32971"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179DD2C"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2B26A40C"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047029A5"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5DFA44C7"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52D7C14"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CFDF9CA"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6646AC9"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6CD9583E"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69A74517" w14:textId="77777777" w:rsidR="00F6699C" w:rsidRPr="00B30B1E" w:rsidRDefault="00F6699C" w:rsidP="00F6699C">
                  <w:pPr>
                    <w:contextualSpacing/>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1126895"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A43052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82A8284"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61DDBC65"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1291629C"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14:paraId="6E80AE12" w14:textId="77777777"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9A2D99B"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782ECE5"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4C6E202"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5AABD484"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691B237A" w14:textId="77777777"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12D0152"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698863F"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4630875"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6486E15"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3B405F3"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C5531D1"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B64E00A"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7F3B38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B3C12D8"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58D3C5DD"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0D04A2F3" w14:textId="77777777"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5EBF356"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7E2E06A"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5C828DC"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AD45E68"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036977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95EA333"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EA7C0FC"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4A334C7"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42C76BC" w14:textId="77777777"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14:paraId="5673E14F" w14:textId="77777777"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14:paraId="4F5A98A2" w14:textId="77777777"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619E6786"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4F6765E"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E27C332"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6784734"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F508144"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E7BCC58"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E5B201D"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8EBD1B2" w14:textId="77777777"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9D89FB7" w14:textId="77777777" w:rsidR="00F6699C" w:rsidRPr="00B30B1E" w:rsidRDefault="00F6699C" w:rsidP="00F6699C">
                  <w:pPr>
                    <w:contextualSpacing/>
                    <w:jc w:val="center"/>
                    <w:rPr>
                      <w:rFonts w:ascii="Helvetica" w:eastAsia="Times New Roman" w:hAnsi="Helvetica" w:cs="Times New Roman"/>
                      <w:b/>
                      <w:sz w:val="20"/>
                      <w:szCs w:val="20"/>
                    </w:rPr>
                  </w:pPr>
                </w:p>
              </w:tc>
            </w:tr>
          </w:tbl>
          <w:p w14:paraId="36976586" w14:textId="77777777" w:rsidR="00F6699C" w:rsidRPr="00B30B1E" w:rsidRDefault="00F6699C"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91E86A4"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3202DEC"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48EA99A"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00D3DE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70BBEC6"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8A28A3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E9C78F5"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3D90BEC"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8AB2A0F"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F6699C" w:rsidRPr="00B30B1E" w14:paraId="6AC2B6AE"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24AD98E"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C88D29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804831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025E0B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82A8F3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3C6114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09246E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6B80CB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DCDF7FE"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1AFA7BD"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2A13D7E4"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AE713D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DF0144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E46384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6EA429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408FD7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7F15018"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F9A7E9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4F7207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7A5B5F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B41E5A5"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21CF0E53"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64DFD80"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902EFC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0B50AF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C73957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93A560C" w14:textId="77777777" w:rsidR="00F6699C" w:rsidRPr="00B30B1E" w:rsidRDefault="00F6699C"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E03ACF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E0FC98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EB28680"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1DEA328"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5261A63"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12659A12"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F654F23"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C99A20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CEA5FE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66E0DF0"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719951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B7A6D1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2B74F3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D65C3D2" w14:textId="77777777"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FF000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41631E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284F988"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F6699C" w:rsidRPr="00B30B1E" w14:paraId="2FA8895C"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ED458D6"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36101B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B8B28D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4A985E8" w14:textId="77777777" w:rsidR="00F6699C" w:rsidRPr="002E10F9" w:rsidRDefault="00F6699C" w:rsidP="00F6699C">
            <w:pPr>
              <w:contextualSpacing/>
              <w:jc w:val="center"/>
              <w:rPr>
                <w:rFonts w:ascii="Helvetica" w:eastAsia="Times New Roman" w:hAnsi="Helvetica" w:cs="Times New Roman"/>
                <w:b/>
                <w:color w:val="00B05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6830706" w14:textId="77777777"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BB140D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A10E21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4BDE3AB" w14:textId="77777777"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FF000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3D3FF1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6EF2698"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F6699C" w:rsidRPr="00B30B1E" w14:paraId="2D67F8CE"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FAA56BA"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4CE0245"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E3A161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56D4D8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D4465E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406F0D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95152D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FE42F4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FF614C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E87DE4D"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21C9D38C"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8C0BF98"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6582EC0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AA4CEA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F9808B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69476C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89E9A7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799D5E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3B0AC21" w14:textId="77777777" w:rsidR="00F6699C" w:rsidRPr="00A17D52" w:rsidRDefault="00A17D52" w:rsidP="00F6699C">
            <w:pPr>
              <w:contextualSpacing/>
              <w:jc w:val="center"/>
              <w:rPr>
                <w:rFonts w:ascii="Helvetica" w:eastAsia="Times New Roman" w:hAnsi="Helvetica" w:cs="Times New Roman"/>
                <w:b/>
                <w:color w:val="7030A0"/>
                <w:sz w:val="12"/>
                <w:szCs w:val="12"/>
              </w:rPr>
            </w:pPr>
            <w:r>
              <w:rPr>
                <w:rFonts w:ascii="Helvetica" w:eastAsia="Times New Roman" w:hAnsi="Helvetica" w:cs="Times New Roman"/>
                <w:b/>
                <w:color w:val="7030A0"/>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BC84F5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E97D4C0" w14:textId="77777777" w:rsidR="00F6699C" w:rsidRPr="00A17D52" w:rsidRDefault="00A17D52" w:rsidP="00F6699C">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w:t>
            </w:r>
          </w:p>
        </w:tc>
      </w:tr>
      <w:tr w:rsidR="00F6699C" w:rsidRPr="00B30B1E" w14:paraId="31FCF80C"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6C556D5"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6BA1135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D6F513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28B5A69"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7184729"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96EC1A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90790E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250114B" w14:textId="77777777"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7030A0"/>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4B43673"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099A933"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r>
      <w:tr w:rsidR="00F6699C" w:rsidRPr="00B30B1E" w14:paraId="59F4353E"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0C4BB20"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264BA18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E7F946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F6CF248"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1979D3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076C70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7BF44E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FC2D2BD"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01B9CCA"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E5ABC3C" w14:textId="77777777" w:rsidR="00F6699C" w:rsidRPr="00A17D52" w:rsidRDefault="00A17D52" w:rsidP="00F6699C">
            <w:pPr>
              <w:contextualSpacing/>
              <w:jc w:val="center"/>
              <w:rPr>
                <w:rFonts w:ascii="Helvetica" w:eastAsia="Times New Roman" w:hAnsi="Helvetica" w:cs="Times New Roman"/>
                <w:b/>
                <w:color w:val="000000" w:themeColor="text1"/>
                <w:sz w:val="12"/>
                <w:szCs w:val="12"/>
              </w:rPr>
            </w:pPr>
            <w:r>
              <w:rPr>
                <w:rFonts w:ascii="Helvetica" w:eastAsia="Times New Roman" w:hAnsi="Helvetica" w:cs="Times New Roman"/>
                <w:b/>
                <w:color w:val="000000" w:themeColor="text1"/>
                <w:sz w:val="12"/>
                <w:szCs w:val="12"/>
              </w:rPr>
              <w:t>6</w:t>
            </w: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B30B1E" w14:paraId="1691720D" w14:textId="77777777" w:rsidTr="00F6699C">
        <w:trPr>
          <w:trHeight w:hRule="exact" w:val="284"/>
        </w:trPr>
        <w:tc>
          <w:tcPr>
            <w:tcW w:w="284" w:type="dxa"/>
            <w:shd w:val="clear" w:color="auto" w:fill="FFFFFF"/>
            <w:tcMar>
              <w:top w:w="0" w:type="dxa"/>
              <w:left w:w="0" w:type="dxa"/>
              <w:bottom w:w="0" w:type="dxa"/>
              <w:right w:w="0" w:type="dxa"/>
            </w:tcMar>
            <w:vAlign w:val="center"/>
            <w:hideMark/>
          </w:tcPr>
          <w:p w14:paraId="08AB7780" w14:textId="77777777" w:rsidR="00F6699C" w:rsidRPr="00B30B1E" w:rsidRDefault="00F6699C"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5141329"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E2FE56F"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E81AF7C"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03611ED"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55A5789"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5DD0394"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ADF20B3"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CF66E5D"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4F498A9"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F6699C" w:rsidRPr="00B30B1E" w14:paraId="26F30E0F"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4D10A5A"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2871049" w14:textId="77777777" w:rsidR="00F6699C" w:rsidRPr="00B30B1E" w:rsidRDefault="00F6699C"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288A872" w14:textId="77777777" w:rsidR="00F6699C" w:rsidRPr="00B30B1E" w:rsidRDefault="00F6699C"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FB2F4C7" w14:textId="77777777" w:rsidR="00F6699C" w:rsidRPr="00B30B1E" w:rsidRDefault="00F6699C"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F656E8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14F058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F93812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08CF8E9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D9DF86C"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color w:val="0432FF"/>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04FF83D"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46FFE004"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56F1D6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2C6FA77" w14:textId="77777777"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683741B" w14:textId="77777777"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C0A1796" w14:textId="77777777"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A379EE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2D89DD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B2D618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1704740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0E3281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58629D6"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61CAA73E"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141DB28"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6818857" w14:textId="77777777"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2584048" w14:textId="77777777"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EA6D95B" w14:textId="77777777"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1ED51AC" w14:textId="77777777" w:rsidR="00F6699C" w:rsidRPr="00B30B1E" w:rsidRDefault="00F6699C"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863169E" w14:textId="77777777"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C676ACA" w14:textId="77777777"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1678947D" w14:textId="77777777" w:rsidR="00F6699C" w:rsidRPr="00B30B1E" w:rsidRDefault="00F6699C"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AE52F5E" w14:textId="77777777"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556E637"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617859EE"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67ED88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3B44A4A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36E7C8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0AD292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E10A7A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FFC1CA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5E56B2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4D4D4BBA" w14:textId="77777777" w:rsidR="00F6699C" w:rsidRPr="00A17D52" w:rsidRDefault="00A17D52" w:rsidP="00F6699C">
            <w:pPr>
              <w:contextualSpacing/>
              <w:jc w:val="center"/>
              <w:rPr>
                <w:rFonts w:ascii="Helvetica" w:eastAsia="Times New Roman" w:hAnsi="Helvetica" w:cs="Times New Roman"/>
                <w:b/>
                <w:color w:val="FF0000"/>
                <w:sz w:val="12"/>
                <w:szCs w:val="12"/>
              </w:rPr>
            </w:pPr>
            <w:r>
              <w:rPr>
                <w:rFonts w:ascii="Helvetica" w:eastAsia="Times New Roman" w:hAnsi="Helvetica" w:cs="Times New Roman"/>
                <w:b/>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95F091F" w14:textId="77777777"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DEDA8FA" w14:textId="77777777" w:rsidR="00F6699C" w:rsidRPr="00B076DD" w:rsidRDefault="00F6699C" w:rsidP="00F6699C">
            <w:pPr>
              <w:contextualSpacing/>
              <w:jc w:val="center"/>
              <w:rPr>
                <w:rFonts w:ascii="Helvetica" w:eastAsia="Times New Roman" w:hAnsi="Helvetica" w:cs="Times New Roman"/>
                <w:b/>
                <w:color w:val="0432FF"/>
                <w:sz w:val="12"/>
                <w:szCs w:val="12"/>
              </w:rPr>
            </w:pPr>
            <w:r w:rsidRPr="00B076DD">
              <w:rPr>
                <w:rFonts w:ascii="Helvetica" w:eastAsia="Times New Roman" w:hAnsi="Helvetica" w:cs="Times New Roman"/>
                <w:b/>
                <w:color w:val="0432FF"/>
                <w:sz w:val="12"/>
                <w:szCs w:val="12"/>
              </w:rPr>
              <w:t>8</w:t>
            </w:r>
          </w:p>
        </w:tc>
      </w:tr>
      <w:tr w:rsidR="00F6699C" w:rsidRPr="00B30B1E" w14:paraId="6B46B23F"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11EFADE"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C8AF6B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A275258"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18EFD0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58D76D0" w14:textId="77777777"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F140D2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F48D00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376288D8" w14:textId="77777777" w:rsidR="00F6699C" w:rsidRPr="00A17D52" w:rsidRDefault="00A17D52" w:rsidP="00F6699C">
            <w:pPr>
              <w:contextualSpacing/>
              <w:jc w:val="center"/>
              <w:rPr>
                <w:rFonts w:ascii="Helvetica" w:eastAsia="Times New Roman" w:hAnsi="Helvetica" w:cs="Times New Roman"/>
                <w:b/>
                <w:color w:val="FF0000"/>
                <w:sz w:val="12"/>
                <w:szCs w:val="12"/>
              </w:rPr>
            </w:pPr>
            <w:r>
              <w:rPr>
                <w:rFonts w:ascii="Helvetica" w:eastAsia="Times New Roman" w:hAnsi="Helvetica" w:cs="Times New Roman"/>
                <w:b/>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A28A58D" w14:textId="77777777"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463FF51" w14:textId="77777777" w:rsidR="00F6699C" w:rsidRPr="00B076DD" w:rsidRDefault="00F6699C" w:rsidP="00F6699C">
            <w:pPr>
              <w:contextualSpacing/>
              <w:jc w:val="center"/>
              <w:rPr>
                <w:rFonts w:ascii="Helvetica" w:eastAsia="Times New Roman" w:hAnsi="Helvetica" w:cs="Times New Roman"/>
                <w:b/>
                <w:color w:val="0432FF"/>
                <w:sz w:val="12"/>
                <w:szCs w:val="12"/>
              </w:rPr>
            </w:pPr>
            <w:r w:rsidRPr="00B076DD">
              <w:rPr>
                <w:rFonts w:ascii="Helvetica" w:eastAsia="Times New Roman" w:hAnsi="Helvetica" w:cs="Times New Roman"/>
                <w:b/>
                <w:color w:val="0432FF"/>
                <w:sz w:val="12"/>
                <w:szCs w:val="12"/>
              </w:rPr>
              <w:t>7</w:t>
            </w:r>
          </w:p>
        </w:tc>
      </w:tr>
      <w:tr w:rsidR="00F6699C" w:rsidRPr="00B30B1E" w14:paraId="447CB846"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2310357"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D59DC2C"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color w:val="0432FF"/>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B606D5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D4F3EB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4255DB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8897658"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C8DFCA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4E21DDE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44B5F02" w14:textId="77777777"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A889303"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360EB3EE"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FB63BA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D1A866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DA2DB1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BBBA14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826E2C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6D7D3B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0E246B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53BF7A2D" w14:textId="77777777" w:rsidR="00F6699C" w:rsidRPr="00A17D52" w:rsidRDefault="00A17D52" w:rsidP="00F6699C">
            <w:pPr>
              <w:contextualSpacing/>
              <w:jc w:val="center"/>
              <w:rPr>
                <w:rFonts w:ascii="Helvetica" w:eastAsia="Times New Roman" w:hAnsi="Helvetica" w:cs="Times New Roman"/>
                <w:b/>
                <w:strike/>
                <w:color w:val="7030A0"/>
                <w:sz w:val="12"/>
                <w:szCs w:val="12"/>
              </w:rPr>
            </w:pPr>
            <w:r w:rsidRPr="00A17D52">
              <w:rPr>
                <w:rFonts w:ascii="Helvetica" w:eastAsia="Times New Roman" w:hAnsi="Helvetica" w:cs="Times New Roman"/>
                <w:b/>
                <w:strike/>
                <w:color w:val="7030A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3BEE3D1" w14:textId="77777777" w:rsidR="00F6699C" w:rsidRPr="00B30B1E" w:rsidRDefault="00F6699C" w:rsidP="00F6699C">
            <w:pPr>
              <w:contextualSpacing/>
              <w:jc w:val="center"/>
              <w:rPr>
                <w:rFonts w:ascii="Helvetica" w:eastAsia="Times New Roman" w:hAnsi="Helvetica" w:cs="Times New Roman"/>
                <w:b/>
                <w:color w:val="ED7D31" w:themeColor="accent2"/>
                <w:sz w:val="12"/>
                <w:szCs w:val="12"/>
              </w:rPr>
            </w:pPr>
            <w:r w:rsidRPr="00F6699C">
              <w:rPr>
                <w:rFonts w:ascii="Helvetica" w:eastAsia="Times New Roman" w:hAnsi="Helvetica" w:cs="Times New Roman"/>
                <w:b/>
                <w:color w:val="000000" w:themeColor="text1"/>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D36B019" w14:textId="77777777" w:rsidR="00F6699C" w:rsidRPr="00A17D52" w:rsidRDefault="00A17D52" w:rsidP="00F6699C">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w:t>
            </w:r>
          </w:p>
        </w:tc>
      </w:tr>
      <w:tr w:rsidR="00F6699C" w:rsidRPr="00B30B1E" w14:paraId="1AB1BDA1"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D198D3F"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84C9749"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D54867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EB8416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DB0E34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60D0299"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C298AB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50BB4DDE" w14:textId="77777777" w:rsidR="00F6699C" w:rsidRPr="00A17D52" w:rsidRDefault="00A17D52" w:rsidP="00F6699C">
            <w:pPr>
              <w:contextualSpacing/>
              <w:jc w:val="center"/>
              <w:rPr>
                <w:rFonts w:ascii="Helvetica" w:eastAsia="Times New Roman" w:hAnsi="Helvetica" w:cs="Times New Roman"/>
                <w:b/>
                <w:strike/>
                <w:color w:val="7030A0"/>
                <w:sz w:val="12"/>
                <w:szCs w:val="12"/>
              </w:rPr>
            </w:pPr>
            <w:r w:rsidRPr="00A17D52">
              <w:rPr>
                <w:rFonts w:ascii="Helvetica" w:eastAsia="Times New Roman" w:hAnsi="Helvetica" w:cs="Times New Roman"/>
                <w:b/>
                <w:strike/>
                <w:color w:val="7030A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CA7311D"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513FBDA"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r>
      <w:tr w:rsidR="00F6699C" w:rsidRPr="00B30B1E" w14:paraId="57C5A401" w14:textId="77777777"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FC47E77"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20345ED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4264BA0"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C2FE87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4F688B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0E843C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97DEF9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14:paraId="4F5DE8DF"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0BB8B80"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5E39B33"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B30B1E" w14:paraId="705AAED8" w14:textId="77777777" w:rsidTr="00F6699C">
        <w:trPr>
          <w:trHeight w:hRule="exact" w:val="284"/>
        </w:trPr>
        <w:tc>
          <w:tcPr>
            <w:tcW w:w="284" w:type="dxa"/>
            <w:shd w:val="clear" w:color="auto" w:fill="FFFFFF"/>
            <w:tcMar>
              <w:top w:w="0" w:type="dxa"/>
              <w:left w:w="0" w:type="dxa"/>
              <w:bottom w:w="0" w:type="dxa"/>
              <w:right w:w="0" w:type="dxa"/>
            </w:tcMar>
            <w:vAlign w:val="center"/>
            <w:hideMark/>
          </w:tcPr>
          <w:p w14:paraId="5431A835" w14:textId="77777777" w:rsidR="00F6699C" w:rsidRPr="00B30B1E" w:rsidRDefault="00F6699C"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00EDE09"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568BE83"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E6166C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9AFD8AC"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A18212B"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ABD2A8F"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616BC24"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13C8538"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9CFB4DF"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F6699C" w:rsidRPr="00B30B1E" w14:paraId="5D18CB30"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1F27A85"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E53297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769A7D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B57FFF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A03E7B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2DE60A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82DDCF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28235A9"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8517701"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84F1657"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07E2400D"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B37EA80"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B2BDFD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D37A69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AFF5E2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1CCC47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79A7E3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CEA0F6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A5CDA9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73A074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83517E3"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57E25B67"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DBFEB5F"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6B55B4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67B7C5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A5F3097"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0D7CFCD" w14:textId="77777777" w:rsidR="00F6699C" w:rsidRPr="00B30B1E" w:rsidRDefault="00F6699C"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24B8EC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7B0BDE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27173D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5752EA2"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B8AD38B"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251708CB"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1D96B7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2CFB8C8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94B76B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F15B8C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F5F490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5820A3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8CF4E1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3F41F2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75CD21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EF5C1C2"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F6699C" w:rsidRPr="00B30B1E" w14:paraId="5158AEB6"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FB91B00"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B4DC53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19480E9"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9225D0F"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658F05F" w14:textId="77777777"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D0A6A3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39A9E6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DBC5D3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E51DC5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57F57D1"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F6699C" w:rsidRPr="00B30B1E" w14:paraId="2618A2D6"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2336863"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93889DD"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90DAC58"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C99634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382037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DCCBFC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2E7232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83D009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74C5DC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7B64241" w14:textId="77777777"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14:paraId="75633FBA"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A2BC2E3"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BE03B7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455CBCD"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A783835"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1114710"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EDFE35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E205E3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ACC0C66"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1046E69"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20C8551" w14:textId="77777777"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00B050"/>
                <w:sz w:val="12"/>
                <w:szCs w:val="12"/>
              </w:rPr>
              <w:t>1</w:t>
            </w:r>
          </w:p>
        </w:tc>
      </w:tr>
      <w:tr w:rsidR="00F6699C" w:rsidRPr="00B30B1E" w14:paraId="2E2D39B8"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B90B176"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8F4F579"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87A1BAA"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F843A93"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EC7EFD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74A0904"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E48B18C"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5D0328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F30649A"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E903AD0"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r>
      <w:tr w:rsidR="00F6699C" w:rsidRPr="00B30B1E" w14:paraId="4E7CCA04" w14:textId="77777777"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80C20F0"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2458498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A0A0F5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EFC79FE"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6E0CDE1"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9470AF5"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57C00CB" w14:textId="77777777"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1373089" w14:textId="77777777"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D4DA181"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639B25F" w14:textId="77777777"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r>
    </w:tbl>
    <w:p w14:paraId="245EDDB0" w14:textId="77777777" w:rsidR="004D446E" w:rsidRDefault="004D446E"/>
    <w:p w14:paraId="666B616E" w14:textId="77777777" w:rsidR="009D19A0" w:rsidRPr="00CF1038" w:rsidRDefault="004D446E">
      <w:r>
        <w:br w:type="page"/>
      </w:r>
    </w:p>
    <w:p w14:paraId="4085B784" w14:textId="77777777" w:rsidR="000633D1" w:rsidRPr="009D19A0" w:rsidRDefault="009D19A0">
      <w:pPr>
        <w:rPr>
          <w:color w:val="000000" w:themeColor="text1"/>
        </w:rPr>
      </w:pPr>
      <w:r>
        <w:rPr>
          <w:color w:val="000000" w:themeColor="text1"/>
        </w:rPr>
        <w:lastRenderedPageBreak/>
        <w:t xml:space="preserve"> </w:t>
      </w:r>
      <w:r w:rsidR="000633D1">
        <w:t>Example of an instance of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64239770" w14:textId="77777777" w:rsidTr="000633D1">
        <w:trPr>
          <w:trHeight w:hRule="exact" w:val="284"/>
        </w:trPr>
        <w:tc>
          <w:tcPr>
            <w:tcW w:w="284" w:type="dxa"/>
            <w:shd w:val="clear" w:color="auto" w:fill="FFFFFF"/>
            <w:tcMar>
              <w:top w:w="0" w:type="dxa"/>
              <w:left w:w="0" w:type="dxa"/>
              <w:bottom w:w="0" w:type="dxa"/>
              <w:right w:w="0" w:type="dxa"/>
            </w:tcMar>
            <w:vAlign w:val="center"/>
            <w:hideMark/>
          </w:tcPr>
          <w:p w14:paraId="64DE14C6" w14:textId="77777777" w:rsidR="000633D1" w:rsidRPr="00B30B1E" w:rsidRDefault="000633D1" w:rsidP="000633D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6CFD742"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E81C4F5"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36DDDDF"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8E578F3"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65DB9F3"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4B3778B"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3FDE84A"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EC51BBA"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AC574ED"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437DC1C2"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475A0BE"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6FA478E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3C02F7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EEA669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16F623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9178EE6"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7D2133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13873B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DBBC63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7AFEF57"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7E6DCB79"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A7F118F"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7D16BE0"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8242A73"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E7D287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2870B6A"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1CDD0C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FCF320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ABEA77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F2C066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6FE8CD6"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57028855"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523EA13"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5DD7C45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99393C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D99C54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F335D7D" w14:textId="77777777" w:rsidR="000633D1" w:rsidRPr="00B30B1E" w:rsidRDefault="000633D1" w:rsidP="000633D1">
            <w:pPr>
              <w:contextualSpacing/>
              <w:jc w:val="center"/>
              <w:rPr>
                <w:rFonts w:ascii="Helvetica" w:eastAsia="Times New Roman" w:hAnsi="Helvetica" w:cs="Times New Roman"/>
                <w:b/>
                <w:color w:val="000000" w:themeColor="text1"/>
                <w:sz w:val="12"/>
                <w:szCs w:val="12"/>
              </w:rPr>
            </w:pPr>
            <w:r>
              <w:rPr>
                <w:rFonts w:ascii="Helvetica" w:eastAsia="Times New Roman" w:hAnsi="Helvetica" w:cs="Times New Roman"/>
                <w:b/>
                <w:color w:val="00B050"/>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0964C91"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1042D72"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8502EE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72522F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6BC75DE"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14:paraId="6F8A0731"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735180C"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AE83EC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ABE3262"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D9FD9C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873858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2D5A59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93F6C9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13701E1"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64FE0C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16F8D3C"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0AE99E03"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D42DF2F"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2978D5A2"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BA86D3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7737848"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3DA21B3" w14:textId="77777777" w:rsidR="000633D1" w:rsidRPr="00B30B1E" w:rsidRDefault="000633D1" w:rsidP="000633D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24B84B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62EBB78"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9DAA86A"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47B985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49107EB"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2664A8D9"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F5F9230"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077FEA6"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670FD86"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7BAC1A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2A380C1"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58F2D3A"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0C6DDF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83F1D8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85CD67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C9BF723"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0560D47F"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EAE49F8"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F58B7A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98BB9E0"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0667F3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72C688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DB3F32A"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B847B76"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481123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6A5AD17"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CEE19CE"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5B0EB9D5"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EC4CBE6"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ECF2680"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C04BE5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D07C2AA"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DC3B52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80A226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7D716A5"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18CA57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BB57551"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B627427"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775EC262"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EFC0D06"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68C878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8392D66"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48F819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06B480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EB7545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A2C5E7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33187B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E2FB0F8"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6A51D38" w14:textId="77777777" w:rsidR="000633D1" w:rsidRPr="00B30B1E" w:rsidRDefault="000633D1" w:rsidP="000633D1">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3BA3C8A3" w14:textId="77777777" w:rsidTr="000633D1">
        <w:trPr>
          <w:trHeight w:hRule="exact" w:val="284"/>
        </w:trPr>
        <w:tc>
          <w:tcPr>
            <w:tcW w:w="284" w:type="dxa"/>
            <w:shd w:val="clear" w:color="auto" w:fill="FFFFFF"/>
            <w:tcMar>
              <w:top w:w="0" w:type="dxa"/>
              <w:left w:w="0" w:type="dxa"/>
              <w:bottom w:w="0" w:type="dxa"/>
              <w:right w:w="0" w:type="dxa"/>
            </w:tcMar>
            <w:vAlign w:val="center"/>
            <w:hideMark/>
          </w:tcPr>
          <w:p w14:paraId="09543007" w14:textId="77777777" w:rsidR="000633D1" w:rsidRPr="00B30B1E" w:rsidRDefault="000633D1" w:rsidP="000633D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DC32AEC"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3528A48"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08FD162"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86085A7"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9F42478"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627F066"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53E6CF8"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6E73FDB"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089A5A1"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0D00830C"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554E312"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7497DDE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129329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485FFD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3B52ED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8D352A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E17812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6C37C61"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48777C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C0A94F0"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3B75364B"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7B01E40"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6A85749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CD76C13"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F59E1D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63A56F1"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72620D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CC7726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A7DF658"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D608EF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C5A9E3B"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5EDD5CD2"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AB0B4A3"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080E9F72"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4077DC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E7213D1"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96EF373" w14:textId="77777777" w:rsidR="000633D1" w:rsidRPr="00B30B1E" w:rsidRDefault="000633D1" w:rsidP="000633D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07E30EF"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4281678"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0F2C4A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C6FD47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9370591"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14:paraId="4E68FBBC"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D3ED9A0"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1F2FBA3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506FFB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88D948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A87F8F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D66707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DF6996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86788D6"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6F96F15"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A273D56"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4B530ED0"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C8E3FED"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8373EC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A6FAC9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93DBA7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027EA68" w14:textId="77777777" w:rsidR="000633D1" w:rsidRPr="00B30B1E" w:rsidRDefault="000633D1" w:rsidP="000633D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6587CE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BBDBF0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9575AF2"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748CE1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F17B3A0"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5597A756"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C6C2DFC"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D2CF004"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000B0A0"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584EEF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7D0A23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9ED11E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6D545B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EDFE25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DFBA07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948B6BF"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659267F2"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5FB61F0"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7E909E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22DDB55"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443FB6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F0FBE96"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A0F4E1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834B5A2"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928CE6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D845635"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8EC1FF3"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74DA1683"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CAA915F"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697B6E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550FAD6"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EB3B6AF"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F745AB3"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DC85A12"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A344499"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238762D"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B1A78F5"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19F3C54" w14:textId="77777777"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14:paraId="07CDF3E3" w14:textId="77777777"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D9EA20A" w14:textId="77777777"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9BB3C9C"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F112AE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0A8A27B"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06E477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1B86097"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95E822E"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9B50C55"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1A6E8C1"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B3BFFB7" w14:textId="77777777" w:rsidR="000633D1" w:rsidRPr="00B30B1E" w:rsidRDefault="000633D1" w:rsidP="000633D1">
            <w:pPr>
              <w:contextualSpacing/>
              <w:jc w:val="center"/>
              <w:rPr>
                <w:rFonts w:ascii="Helvetica" w:eastAsia="Times New Roman" w:hAnsi="Helvetica" w:cs="Times New Roman"/>
                <w:b/>
                <w:sz w:val="12"/>
                <w:szCs w:val="12"/>
              </w:rPr>
            </w:pPr>
          </w:p>
        </w:tc>
      </w:tr>
    </w:tbl>
    <w:p w14:paraId="03120E3B" w14:textId="77777777" w:rsidR="00123F35" w:rsidRDefault="00123F35"/>
    <w:p w14:paraId="66B89AD7" w14:textId="77777777" w:rsidR="000633D1" w:rsidRDefault="000633D1"/>
    <w:p w14:paraId="531906CB" w14:textId="77777777" w:rsidR="000633D1" w:rsidRDefault="000633D1"/>
    <w:p w14:paraId="02267EAE" w14:textId="77777777" w:rsidR="000633D1" w:rsidRDefault="000633D1"/>
    <w:p w14:paraId="19D68007" w14:textId="77777777" w:rsidR="000633D1" w:rsidRDefault="000633D1"/>
    <w:p w14:paraId="54FA4378" w14:textId="77777777" w:rsidR="000633D1" w:rsidRDefault="000633D1"/>
    <w:p w14:paraId="1FFB228B" w14:textId="77777777" w:rsidR="000633D1" w:rsidRDefault="000633D1"/>
    <w:p w14:paraId="00690112" w14:textId="77777777" w:rsidR="000633D1" w:rsidRDefault="000633D1"/>
    <w:p w14:paraId="575AC975" w14:textId="77777777" w:rsidR="000633D1" w:rsidRDefault="000633D1"/>
    <w:p w14:paraId="50EF7701" w14:textId="77777777" w:rsidR="000633D1" w:rsidRDefault="000633D1"/>
    <w:p w14:paraId="0DB54000" w14:textId="77777777" w:rsidR="000633D1" w:rsidRDefault="000633D1"/>
    <w:p w14:paraId="7D650348" w14:textId="77777777" w:rsidR="000633D1" w:rsidRDefault="000633D1"/>
    <w:p w14:paraId="273BE5B5" w14:textId="77777777" w:rsidR="000633D1" w:rsidRDefault="000633D1">
      <w:r>
        <w:t>Example of an instance of cell (and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46B472B5" w14:textId="77777777" w:rsidTr="00180001">
        <w:trPr>
          <w:trHeight w:hRule="exact" w:val="284"/>
        </w:trPr>
        <w:tc>
          <w:tcPr>
            <w:tcW w:w="284" w:type="dxa"/>
            <w:shd w:val="clear" w:color="auto" w:fill="FFFFFF"/>
            <w:tcMar>
              <w:top w:w="0" w:type="dxa"/>
              <w:left w:w="0" w:type="dxa"/>
              <w:bottom w:w="0" w:type="dxa"/>
              <w:right w:w="0" w:type="dxa"/>
            </w:tcMar>
            <w:vAlign w:val="center"/>
            <w:hideMark/>
          </w:tcPr>
          <w:p w14:paraId="3FE810AB" w14:textId="77777777" w:rsidR="000633D1" w:rsidRPr="00B30B1E" w:rsidRDefault="000633D1" w:rsidP="0018000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4D447A3"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ECD180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D206A6A"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F9F271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7AC961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306FBA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DF0DC7A"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C47381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340C438"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011552AA"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3A165D8"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1CCCC0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8BB5FF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75C53A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C0202D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4349FE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1E7C6B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3BF8492"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54D94F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C58432A"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04324668"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A110446"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69DDB3F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94DFB7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FB4AF3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1B39B3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2556D1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246A70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B81AC2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8B719E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368BD48"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3DFBD70"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7C3AFB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937DDB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F4162BC" w14:textId="77777777" w:rsidR="000633D1" w:rsidRPr="000633D1" w:rsidRDefault="000633D1" w:rsidP="00180001">
            <w:pPr>
              <w:contextualSpacing/>
              <w:jc w:val="center"/>
              <w:rPr>
                <w:rFonts w:ascii="Helvetica" w:eastAsia="Times New Roman" w:hAnsi="Helvetica" w:cs="Times New Roman"/>
                <w:b/>
                <w:sz w:val="12"/>
                <w:szCs w:val="12"/>
              </w:rPr>
            </w:pPr>
            <w:r w:rsidRPr="000633D1">
              <w:rPr>
                <w:rFonts w:ascii="Helvetica" w:eastAsia="Times New Roman" w:hAnsi="Helvetica" w:cs="Times New Roman"/>
                <w:b/>
                <w:color w:val="00B050"/>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A75BB6A"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1A38163" w14:textId="77777777" w:rsidR="000633D1" w:rsidRPr="00B30B1E" w:rsidRDefault="000633D1" w:rsidP="0018000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8A78F6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F3627F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BA8AAC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0ACE2B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38296CB"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2E335F1A"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9736DC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C46F09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8898CE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FEF5A0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C5E804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06C490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539BF7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37448F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F1F55A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0253372"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7A0D0F10"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3D4354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F0BA11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C2F6B6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23776D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4D66FF7" w14:textId="77777777" w:rsidR="000633D1" w:rsidRPr="00B30B1E" w:rsidRDefault="000633D1" w:rsidP="0018000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192457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3801EA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523E10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C7BA70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EC36BD9"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0D764DE6"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207D198"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6100ACE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1F6F1D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9A8949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359CD8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72DCDD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33E943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2C9A78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D2D995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95FDB8C"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95F05C4"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E972156"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6E69D3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82ADB1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F23E87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F99A7F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4CCC7C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F19077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E4048D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336DCB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ABEEB8A"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DC16DBD"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D6D1AF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DB0BC7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03A09C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D96D3A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E42101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76F660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7AA963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6520DE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4ED3BA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C16477D"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8D8A9C8"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09BB1A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2FFAD37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48E815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A05115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F781B6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DC08A4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E8668D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56FE04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FFC197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56B1A31" w14:textId="77777777" w:rsidR="000633D1" w:rsidRPr="00B30B1E" w:rsidRDefault="000633D1" w:rsidP="00180001">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7DFC5BF5" w14:textId="77777777" w:rsidTr="00180001">
        <w:trPr>
          <w:trHeight w:hRule="exact" w:val="284"/>
        </w:trPr>
        <w:tc>
          <w:tcPr>
            <w:tcW w:w="284" w:type="dxa"/>
            <w:shd w:val="clear" w:color="auto" w:fill="FFFFFF"/>
            <w:tcMar>
              <w:top w:w="0" w:type="dxa"/>
              <w:left w:w="0" w:type="dxa"/>
              <w:bottom w:w="0" w:type="dxa"/>
              <w:right w:w="0" w:type="dxa"/>
            </w:tcMar>
            <w:vAlign w:val="center"/>
            <w:hideMark/>
          </w:tcPr>
          <w:p w14:paraId="5AF651A5" w14:textId="77777777" w:rsidR="000633D1" w:rsidRPr="00B30B1E" w:rsidRDefault="000633D1" w:rsidP="0018000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6A707A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0DE3E6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90DDFD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451522A"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EC9CFE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F3A998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621A9F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4831AD0"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4A8777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59E32F87"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560C1B6"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7BF438C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3325BE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DFD208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2D508C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1BE5CD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EFC4D7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034B243"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0A77A9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4180E22"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01926499"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BA32D93"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E1850F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5E6272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979222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7209008"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742568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6FE47C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4150CE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69D428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A0D0C02"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7553AD77"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6829FA13"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D6BA97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650CAC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48086B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1BC0FF0" w14:textId="77777777" w:rsidR="000633D1" w:rsidRPr="00B30B1E" w:rsidRDefault="000633D1" w:rsidP="0018000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6BC49A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062288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0B9272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A2086F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CE5C216"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5B1652EE"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632A88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077943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67DC7A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2619BC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5A0F5A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AFD5E4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517828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1F67EC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86B8CE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109ABF3"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ABFC3DB"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2786382"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F8E2D0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C62EF6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A86AB7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B6DC470" w14:textId="77777777" w:rsidR="000633D1" w:rsidRPr="00B30B1E" w:rsidRDefault="000633D1" w:rsidP="0018000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D15B0F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433AB8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D476CA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81FEEA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C13480B"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4EA3E3F0"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9C99E0B"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26C1050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5E9DE9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80E126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EE53D2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B6705E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A5A9D3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14D9A6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92911F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7A34BE7"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19EA289E"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06C5452"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6EB710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15B1B7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F38887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6D7B22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BD9ED6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275C95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BBA9DB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140964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5D0E4E6"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6AE657A"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724FFC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7176437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107574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1ACA61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76CDC5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64E6FC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A23855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FBEC58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4AD8A7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0A6B65A"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5C09BA0C"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B77B76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AC50D6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4A0918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EFB786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045EBA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56DDAA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26A1DF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C0CA31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BDA584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279F71C" w14:textId="77777777" w:rsidR="000633D1" w:rsidRPr="00B30B1E" w:rsidRDefault="000633D1" w:rsidP="00180001">
            <w:pPr>
              <w:contextualSpacing/>
              <w:jc w:val="center"/>
              <w:rPr>
                <w:rFonts w:ascii="Helvetica" w:eastAsia="Times New Roman" w:hAnsi="Helvetica" w:cs="Times New Roman"/>
                <w:b/>
                <w:sz w:val="12"/>
                <w:szCs w:val="12"/>
              </w:rPr>
            </w:pPr>
          </w:p>
        </w:tc>
      </w:tr>
    </w:tbl>
    <w:p w14:paraId="7C334622" w14:textId="77777777" w:rsidR="000633D1" w:rsidRDefault="000633D1"/>
    <w:p w14:paraId="56167625" w14:textId="77777777" w:rsidR="000633D1" w:rsidRDefault="000633D1"/>
    <w:p w14:paraId="36BF4395" w14:textId="77777777" w:rsidR="000633D1" w:rsidRDefault="000633D1"/>
    <w:p w14:paraId="6290724F" w14:textId="77777777" w:rsidR="000633D1" w:rsidRDefault="000633D1"/>
    <w:p w14:paraId="5A7E2FF7" w14:textId="77777777" w:rsidR="000633D1" w:rsidRDefault="000633D1"/>
    <w:p w14:paraId="36030CD2" w14:textId="77777777" w:rsidR="000633D1" w:rsidRDefault="000633D1"/>
    <w:p w14:paraId="2E0F91F5" w14:textId="77777777" w:rsidR="000633D1" w:rsidRDefault="000633D1"/>
    <w:p w14:paraId="265F2A4A" w14:textId="77777777" w:rsidR="000633D1" w:rsidRDefault="000633D1"/>
    <w:p w14:paraId="2BE61AE5" w14:textId="77777777" w:rsidR="000633D1" w:rsidRDefault="000633D1"/>
    <w:p w14:paraId="35A29E01" w14:textId="77777777" w:rsidR="000633D1" w:rsidRDefault="000633D1"/>
    <w:p w14:paraId="3A946BE6" w14:textId="77777777" w:rsidR="000633D1" w:rsidRDefault="000633D1"/>
    <w:p w14:paraId="6AFC20BB" w14:textId="77777777" w:rsidR="000633D1" w:rsidRDefault="000633D1" w:rsidP="000633D1">
      <w:r>
        <w:t>Example of an instance of house index (and cell and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21B12A1E" w14:textId="77777777" w:rsidTr="00180001">
        <w:trPr>
          <w:trHeight w:hRule="exact" w:val="284"/>
        </w:trPr>
        <w:tc>
          <w:tcPr>
            <w:tcW w:w="284" w:type="dxa"/>
            <w:shd w:val="clear" w:color="auto" w:fill="FFFFFF"/>
            <w:tcMar>
              <w:top w:w="0" w:type="dxa"/>
              <w:left w:w="0" w:type="dxa"/>
              <w:bottom w:w="0" w:type="dxa"/>
              <w:right w:w="0" w:type="dxa"/>
            </w:tcMar>
            <w:vAlign w:val="center"/>
            <w:hideMark/>
          </w:tcPr>
          <w:p w14:paraId="65809F64" w14:textId="77777777" w:rsidR="000633D1" w:rsidRPr="00B30B1E" w:rsidRDefault="000633D1" w:rsidP="0018000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26FAA1B"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0DD7B10"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BC709E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DD49F4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0EEC933"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3A966AB"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4D4905B"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9B2AB8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66C3EC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08B89B31"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4A981D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5E7C14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6EE409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2D2FE5F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1965F7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0DA3D0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F64816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DC5EF7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D7F886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0A0ED34"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1F6EC11F"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D265C3A"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3ACE41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AB79AC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0B99C4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BAC734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1CE784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8EA0D3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6090E3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473C9D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91255B5"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562C93B"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6F376D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7523C36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80BBBB3" w14:textId="77777777" w:rsidR="000633D1" w:rsidRPr="000633D1"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52CC34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14C615E" w14:textId="77777777" w:rsidR="000633D1" w:rsidRPr="00B30B1E" w:rsidRDefault="000633D1" w:rsidP="0018000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A40469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EE1CB5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7431F2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50DE9E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1D28C7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14:paraId="1E9FF083"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9CEB1C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986F4D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96C866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36CAEE0"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B7DAD9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F78D74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9E8FC0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A190B4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DD29D3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3E68C44"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5D6BE28"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8DA82F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1DF327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A9FFF6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717171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BDCEDE6" w14:textId="77777777" w:rsidR="000633D1" w:rsidRPr="00B30B1E" w:rsidRDefault="000633D1" w:rsidP="0018000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59F5AA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D65D18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623CA2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60E6CF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27822AA"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21332895"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A49DBA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4E7D38D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4FA646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4EA842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3DCC9F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83D2E5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E26E9F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5EA6AF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D167573" w14:textId="77777777" w:rsidR="000633D1" w:rsidRPr="00B30B1E" w:rsidRDefault="000633D1" w:rsidP="00180001">
            <w:pPr>
              <w:contextualSpacing/>
              <w:jc w:val="center"/>
              <w:rPr>
                <w:rFonts w:ascii="Helvetica" w:eastAsia="Times New Roman" w:hAnsi="Helvetica" w:cs="Times New Roman"/>
                <w:b/>
                <w:sz w:val="12"/>
                <w:szCs w:val="12"/>
              </w:rPr>
            </w:pPr>
            <w:r w:rsidRPr="000633D1">
              <w:rPr>
                <w:rFonts w:ascii="Helvetica" w:eastAsia="Times New Roman" w:hAnsi="Helvetica" w:cs="Times New Roman"/>
                <w:b/>
                <w:color w:val="00B050"/>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1A48FF4"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18F49304"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42A8A4A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AC1C62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6DB340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26818C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E8A9BF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68F777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8E6739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BEDF2A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283A9D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0188D62"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2CCB7168"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9B8C396"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4034481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0BEFBF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9D5098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CDA340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A0A3FF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645B22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ACFD1C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1AF190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55F1C40"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4327DCDC"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3CA786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97AB8A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40B9ED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CD9575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8F8E8D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009757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5EB5B2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113A3C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97E07B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2FBDBB0" w14:textId="77777777" w:rsidR="000633D1" w:rsidRPr="00B30B1E" w:rsidRDefault="000633D1" w:rsidP="00180001">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233FA1CB" w14:textId="77777777" w:rsidTr="00180001">
        <w:trPr>
          <w:trHeight w:hRule="exact" w:val="284"/>
        </w:trPr>
        <w:tc>
          <w:tcPr>
            <w:tcW w:w="284" w:type="dxa"/>
            <w:shd w:val="clear" w:color="auto" w:fill="FFFFFF"/>
            <w:tcMar>
              <w:top w:w="0" w:type="dxa"/>
              <w:left w:w="0" w:type="dxa"/>
              <w:bottom w:w="0" w:type="dxa"/>
              <w:right w:w="0" w:type="dxa"/>
            </w:tcMar>
            <w:vAlign w:val="center"/>
            <w:hideMark/>
          </w:tcPr>
          <w:p w14:paraId="6B50A961" w14:textId="77777777" w:rsidR="000633D1" w:rsidRPr="00B30B1E" w:rsidRDefault="000633D1" w:rsidP="0018000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07ED6B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CFEFFD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DAAD100"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6D20AF7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9F8202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EF558F2"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5621648"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EFD7DE2"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DD303A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65161557"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B2E9BE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62088E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930A31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9EC8FE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3596AC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861662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B98993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839E16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F88851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366429B"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C24551D"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B3D8D10"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3596C3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89945C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B17E92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F580D3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FFF58E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203A8E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172BAB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9711B4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33039C1"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DD57851"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8E2159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746457A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8840BF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CCC02A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98DDD04" w14:textId="77777777" w:rsidR="000633D1" w:rsidRPr="00B30B1E" w:rsidRDefault="000633D1" w:rsidP="0018000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264A5F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A3FC17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4AED7F5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43B24A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BF980F8"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14:paraId="3FC58232"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175AD8B"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0A8F798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D36D7B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BFE3183"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1BE6AF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11A9A0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49350D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291033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035879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0A046B6"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4CACD921"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720845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582D99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17E1A49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672D8B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EF0CB5B" w14:textId="77777777" w:rsidR="000633D1" w:rsidRPr="00B30B1E" w:rsidRDefault="000633D1" w:rsidP="0018000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6B64AF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A667E3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905867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4050FD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13DD8A3"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5469B619"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E12A0C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4BADD6D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716ED6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59FAF8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A1E106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E68468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165FC8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095F1A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364845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2369E75"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006663BD"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67BB92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037A19A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E360C0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A7860E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72966C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A591F2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80C4DC5" w14:textId="77777777"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B10400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976297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5225011"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96F62F4"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30CE8A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1473CB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4F046A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0D3C4F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738366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28D2016"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B14B02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3B7936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49F97B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98BF629"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7595E516"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133FF3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42D37D6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67EEC1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0E34874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0365C8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10876CB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661CC7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0EDEF5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303849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9037B16" w14:textId="77777777" w:rsidR="000633D1" w:rsidRPr="00B30B1E" w:rsidRDefault="000633D1" w:rsidP="00180001">
            <w:pPr>
              <w:contextualSpacing/>
              <w:jc w:val="center"/>
              <w:rPr>
                <w:rFonts w:ascii="Helvetica" w:eastAsia="Times New Roman" w:hAnsi="Helvetica" w:cs="Times New Roman"/>
                <w:b/>
                <w:sz w:val="12"/>
                <w:szCs w:val="12"/>
              </w:rPr>
            </w:pPr>
          </w:p>
        </w:tc>
      </w:tr>
    </w:tbl>
    <w:p w14:paraId="128284FD" w14:textId="77777777" w:rsidR="000633D1" w:rsidRDefault="000633D1" w:rsidP="000633D1"/>
    <w:p w14:paraId="3434AB76" w14:textId="77777777" w:rsidR="000633D1" w:rsidRDefault="000633D1" w:rsidP="000633D1"/>
    <w:p w14:paraId="63A2A7A1" w14:textId="77777777" w:rsidR="000633D1" w:rsidRDefault="000633D1" w:rsidP="000633D1"/>
    <w:p w14:paraId="7205BC8D" w14:textId="77777777" w:rsidR="000633D1" w:rsidRDefault="000633D1" w:rsidP="000633D1"/>
    <w:p w14:paraId="611F7118" w14:textId="77777777" w:rsidR="000633D1" w:rsidRDefault="000633D1" w:rsidP="000633D1"/>
    <w:p w14:paraId="0E4299F0" w14:textId="77777777" w:rsidR="000633D1" w:rsidRDefault="000633D1" w:rsidP="000633D1"/>
    <w:p w14:paraId="2C18351A" w14:textId="77777777" w:rsidR="000633D1" w:rsidRDefault="000633D1" w:rsidP="000633D1"/>
    <w:p w14:paraId="37B9E0AA" w14:textId="77777777" w:rsidR="000633D1" w:rsidRDefault="000633D1" w:rsidP="000633D1"/>
    <w:p w14:paraId="70ECB8C4" w14:textId="77777777" w:rsidR="000633D1" w:rsidRDefault="000633D1" w:rsidP="000633D1"/>
    <w:p w14:paraId="44791D55" w14:textId="77777777" w:rsidR="000633D1" w:rsidRDefault="000633D1" w:rsidP="000633D1"/>
    <w:p w14:paraId="75670F88" w14:textId="77777777" w:rsidR="000633D1" w:rsidRDefault="000633D1" w:rsidP="000633D1"/>
    <w:p w14:paraId="0DCBC374" w14:textId="77777777" w:rsidR="009D19A0" w:rsidRDefault="009D19A0">
      <w:r>
        <w:br w:type="page"/>
      </w:r>
    </w:p>
    <w:p w14:paraId="5D15F41C" w14:textId="77777777" w:rsidR="000633D1" w:rsidRDefault="000633D1" w:rsidP="000633D1">
      <w:r>
        <w:lastRenderedPageBreak/>
        <w:t>Example of an instance of house type (and cell, digit, and house index)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3E3EF0E1" w14:textId="77777777" w:rsidTr="00180001">
        <w:trPr>
          <w:trHeight w:hRule="exact" w:val="284"/>
        </w:trPr>
        <w:tc>
          <w:tcPr>
            <w:tcW w:w="284" w:type="dxa"/>
            <w:shd w:val="clear" w:color="auto" w:fill="FFFFFF"/>
            <w:tcMar>
              <w:top w:w="0" w:type="dxa"/>
              <w:left w:w="0" w:type="dxa"/>
              <w:bottom w:w="0" w:type="dxa"/>
              <w:right w:w="0" w:type="dxa"/>
            </w:tcMar>
            <w:vAlign w:val="center"/>
            <w:hideMark/>
          </w:tcPr>
          <w:p w14:paraId="2E42AE24" w14:textId="77777777" w:rsidR="000633D1" w:rsidRPr="00B30B1E" w:rsidRDefault="000633D1" w:rsidP="0018000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F1F57F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07F9EF8"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B022E9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DC22DE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D689E9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198B0E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9C6F0E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0155C42"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E81379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01BE5A9F"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0FABAAC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47C443C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F680F5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62065D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03F0245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EAF677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A2100B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F2661E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E877FF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F44E97E"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A282FC2"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EA7430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71C439E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FEDCD7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30EF84B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FC3A62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FC9935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32719F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E1D22D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ECEEF8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3C79191"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4365FC09"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2BCF54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61A696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E4B6320" w14:textId="77777777" w:rsidR="000633D1" w:rsidRPr="000633D1" w:rsidRDefault="000633D1" w:rsidP="000633D1">
            <w:pPr>
              <w:contextualSpacing/>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7D26850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9C99B62" w14:textId="77777777" w:rsidR="000633D1" w:rsidRPr="00B30B1E" w:rsidRDefault="000633D1" w:rsidP="0018000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65AC99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73F5125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BCD043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328B5B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BD0C6C2"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5C11DD5"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A82ACFA"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4232C62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30E82C5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5F9061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D6B014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1D1C329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DCCCC9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4D2075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86F59F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42DAFA4C"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2DB364E4"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CA2679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3D6E002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00987C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48AAB76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84BE481" w14:textId="77777777" w:rsidR="000633D1" w:rsidRPr="00B30B1E" w:rsidRDefault="000633D1" w:rsidP="0018000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28A182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6CCA01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6325DCE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E99831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2478B30"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2088634C"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63237F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5F9B222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D7B11C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566F68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6A0CB26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425AC1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4485D9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73BB5F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8C0701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7999E8E4"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7B83032"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B5626D0"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231BC8F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BFA5A1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E5E14F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A56489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B2B263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166CF2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025A83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FB4184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B14601E" w14:textId="77777777" w:rsidR="000633D1" w:rsidRPr="000633D1" w:rsidRDefault="000633D1" w:rsidP="00180001">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9</w:t>
            </w:r>
          </w:p>
        </w:tc>
      </w:tr>
      <w:tr w:rsidR="000633D1" w:rsidRPr="00B30B1E" w14:paraId="079947A8"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01DCB1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32047AB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0E5482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270EC3E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7C7F7CB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1E070F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A5A909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F68E68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56610A2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63CE978F"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1439A838"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E5EB16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31C981A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1A80DD4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CB6E52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F8217FB"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CDED9F6"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C5CB43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B7A99F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97084F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2CAA16CE" w14:textId="77777777" w:rsidR="000633D1" w:rsidRPr="00B30B1E" w:rsidRDefault="000633D1" w:rsidP="00180001">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14:paraId="6BE5FD87" w14:textId="77777777" w:rsidTr="00180001">
        <w:trPr>
          <w:trHeight w:hRule="exact" w:val="284"/>
        </w:trPr>
        <w:tc>
          <w:tcPr>
            <w:tcW w:w="284" w:type="dxa"/>
            <w:shd w:val="clear" w:color="auto" w:fill="FFFFFF"/>
            <w:tcMar>
              <w:top w:w="0" w:type="dxa"/>
              <w:left w:w="0" w:type="dxa"/>
              <w:bottom w:w="0" w:type="dxa"/>
              <w:right w:w="0" w:type="dxa"/>
            </w:tcMar>
            <w:vAlign w:val="center"/>
            <w:hideMark/>
          </w:tcPr>
          <w:p w14:paraId="02F7157C" w14:textId="77777777" w:rsidR="000633D1" w:rsidRPr="00B30B1E" w:rsidRDefault="000633D1" w:rsidP="0018000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5BFFDEC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02137DDA"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0CFC5B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7DE1268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18FA4C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3EB0D523"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20ED62B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4DF055B4"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14:paraId="1814AAB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14:paraId="2767BAF4"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13C1615"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29280F2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00DA17D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49D0A62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48348B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1B886C6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BB40E9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5A0F99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2B94194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6B9AA98F"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188573AA"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17BDA9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177E86D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C06A1D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557CA65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2A06A95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C9AE52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3D565A7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4D8874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71C9992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5E059DD9"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49AD9458"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52B2EE77"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14:paraId="35731D6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1C3CC26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14:paraId="61FAC12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6BD11044" w14:textId="77777777" w:rsidR="000633D1" w:rsidRPr="00B30B1E" w:rsidRDefault="000633D1" w:rsidP="0018000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4E6A00C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14:paraId="53ABD64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0248972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35DA499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14:paraId="12470593"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1472D2B9"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320D9C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3E503B2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26FB25E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0BEA1917" w14:textId="77777777" w:rsidR="000633D1" w:rsidRPr="00B30B1E" w:rsidRDefault="000633D1" w:rsidP="000633D1">
            <w:pPr>
              <w:contextualSpacing/>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ED138B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2B7A52A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0EC26A2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370041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B597B4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02DA86D2"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6DDB99FA"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40AD20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E28710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085A1AA"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5197DB8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49CDFC72" w14:textId="77777777" w:rsidR="000633D1" w:rsidRPr="00B30B1E" w:rsidRDefault="000633D1" w:rsidP="0018000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E5A8DE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302FE1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4DA4EC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560C4E4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3124DA68"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7544ECC4"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1CAEEFA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14:paraId="7E2BA4DD"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6B60A70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14:paraId="75F46B0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3CBA709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577D24B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14:paraId="76F7847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0A16AE0"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1B8DDC4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14:paraId="2C4885E2"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422F438C"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703C07D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4A05F85B"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215A3E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733CF35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450FD9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21D7CB9"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30468A2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D2E651E"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7E9E1C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02884E44"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EBEF0AF"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2A3F1839"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5190FC5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422CF02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510575CF"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59857325"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6F9F3053"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490DD0D8"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3211CF81"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05243F4"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F05DB68" w14:textId="77777777" w:rsidR="000633D1" w:rsidRPr="00B30B1E" w:rsidRDefault="000633D1" w:rsidP="00180001">
            <w:pPr>
              <w:contextualSpacing/>
              <w:jc w:val="center"/>
              <w:rPr>
                <w:rFonts w:ascii="Helvetica" w:eastAsia="Times New Roman" w:hAnsi="Helvetica" w:cs="Times New Roman"/>
                <w:b/>
                <w:sz w:val="12"/>
                <w:szCs w:val="12"/>
              </w:rPr>
            </w:pPr>
          </w:p>
        </w:tc>
      </w:tr>
      <w:tr w:rsidR="000633D1" w:rsidRPr="00B30B1E" w14:paraId="39A3E865" w14:textId="77777777" w:rsidTr="0018000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14:paraId="3E24437D"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14:paraId="103DEB0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326F26FE"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14:paraId="6D37ACDF"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BEFD59C" w14:textId="77777777" w:rsidR="000633D1" w:rsidRPr="00B30B1E" w:rsidRDefault="000633D1" w:rsidP="0018000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0AE2790C"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14:paraId="2D4A7DC1"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1DC71807"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79F17FE2" w14:textId="77777777" w:rsidR="000633D1" w:rsidRPr="00B30B1E" w:rsidRDefault="000633D1" w:rsidP="0018000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14:paraId="40C3FBE9" w14:textId="77777777" w:rsidR="000633D1" w:rsidRPr="00B30B1E" w:rsidRDefault="000633D1" w:rsidP="00180001">
            <w:pPr>
              <w:contextualSpacing/>
              <w:jc w:val="center"/>
              <w:rPr>
                <w:rFonts w:ascii="Helvetica" w:eastAsia="Times New Roman" w:hAnsi="Helvetica" w:cs="Times New Roman"/>
                <w:b/>
                <w:sz w:val="12"/>
                <w:szCs w:val="12"/>
              </w:rPr>
            </w:pPr>
          </w:p>
        </w:tc>
      </w:tr>
    </w:tbl>
    <w:p w14:paraId="601740DB" w14:textId="77777777" w:rsidR="007A0FEB" w:rsidRDefault="007A0FEB"/>
    <w:sectPr w:rsidR="007A0FEB" w:rsidSect="00C931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y McClelland" w:date="2018-12-02T23:25:00Z" w:initials="JM">
    <w:p w14:paraId="14B80ACC" w14:textId="77777777" w:rsidR="00180001" w:rsidRDefault="00180001">
      <w:pPr>
        <w:pStyle w:val="CommentText"/>
      </w:pPr>
      <w:r>
        <w:rPr>
          <w:rStyle w:val="CommentReference"/>
        </w:rPr>
        <w:annotationRef/>
      </w:r>
      <w:r>
        <w:t>For now, I would use ‘a study’ – but I hope you have time include some modeling as part of the project.</w:t>
      </w:r>
    </w:p>
  </w:comment>
  <w:comment w:id="1" w:author="Jay McClelland" w:date="2018-12-02T23:27:00Z" w:initials="JM">
    <w:p w14:paraId="7382EFC0" w14:textId="77777777" w:rsidR="00180001" w:rsidRDefault="00180001">
      <w:pPr>
        <w:pStyle w:val="CommentText"/>
      </w:pPr>
      <w:r>
        <w:rPr>
          <w:rStyle w:val="CommentReference"/>
        </w:rPr>
        <w:annotationRef/>
      </w:r>
      <w:r>
        <w:t>Or maybe the Stanford participant pool – but no need to change the written text to mention this</w:t>
      </w:r>
    </w:p>
  </w:comment>
  <w:comment w:id="2" w:author="Jay McClelland" w:date="2018-12-02T23:31:00Z" w:initials="JM">
    <w:p w14:paraId="01348912" w14:textId="77777777" w:rsidR="00180001" w:rsidRDefault="00180001">
      <w:pPr>
        <w:pStyle w:val="CommentText"/>
      </w:pPr>
      <w:r>
        <w:rPr>
          <w:rStyle w:val="CommentReference"/>
        </w:rPr>
        <w:annotationRef/>
      </w:r>
      <w:r>
        <w:t>If the variants are different instances of each type of invariant, this contributes to establishing the generality of any findings.</w:t>
      </w:r>
    </w:p>
  </w:comment>
  <w:comment w:id="3" w:author="Jay McClelland" w:date="2018-12-02T23:33:00Z" w:initials="JM">
    <w:p w14:paraId="577B35CE" w14:textId="77777777" w:rsidR="00180001" w:rsidRDefault="00180001">
      <w:pPr>
        <w:pStyle w:val="CommentText"/>
      </w:pPr>
      <w:r>
        <w:rPr>
          <w:rStyle w:val="CommentReference"/>
        </w:rPr>
        <w:annotationRef/>
      </w:r>
      <w:r>
        <w:t>Be consistent with terminology – say ‘three learning phases’ here as above.</w:t>
      </w:r>
    </w:p>
  </w:comment>
  <w:comment w:id="4" w:author="Jay McClelland" w:date="2018-12-03T00:15:00Z" w:initials="JM">
    <w:p w14:paraId="2CCBF781" w14:textId="77777777" w:rsidR="00873998" w:rsidRDefault="00873998">
      <w:pPr>
        <w:pStyle w:val="CommentText"/>
      </w:pPr>
      <w:r>
        <w:rPr>
          <w:rStyle w:val="CommentReference"/>
        </w:rPr>
        <w:annotationRef/>
      </w:r>
      <w:r>
        <w:t xml:space="preserve">You can express some hypotheses here, as conditionals, e.g.: ‘If participants can automatically generalize their learned knowledge to new digits, they will always succeed at the first variant (digit change only) version of each problem’.  I will let you think about how to express other possible hypotheses – a table here might be </w:t>
      </w:r>
      <w:proofErr w:type="spellStart"/>
      <w:r>
        <w:t>sueful</w:t>
      </w:r>
      <w:proofErr w:type="spellEnd"/>
      <w:r>
        <w:t>.</w:t>
      </w:r>
    </w:p>
  </w:comment>
  <w:comment w:id="8" w:author="Jay McClelland" w:date="2018-12-02T23:37:00Z" w:initials="JM">
    <w:p w14:paraId="27E2E2BC" w14:textId="77777777" w:rsidR="00F7406C" w:rsidRDefault="00F7406C">
      <w:pPr>
        <w:pStyle w:val="CommentText"/>
      </w:pPr>
      <w:r>
        <w:rPr>
          <w:rStyle w:val="CommentReference"/>
        </w:rPr>
        <w:annotationRef/>
      </w:r>
    </w:p>
    <w:p w14:paraId="46211C17" w14:textId="77777777" w:rsidR="00F7406C" w:rsidRDefault="00F7406C">
      <w:pPr>
        <w:pStyle w:val="CommentText"/>
      </w:pPr>
      <w:r>
        <w:t xml:space="preserve">There appear to be two ways of making this </w:t>
      </w:r>
      <w:proofErr w:type="spellStart"/>
      <w:r>
        <w:t>interence</w:t>
      </w:r>
      <w:proofErr w:type="spellEnd"/>
      <w:r>
        <w:t>.  One could determine that the X in the top right box must be in the top right corner, so then the x in the middle box must be in the bottom row.</w:t>
      </w:r>
    </w:p>
    <w:p w14:paraId="7F3F775E" w14:textId="77777777" w:rsidR="00F7406C" w:rsidRDefault="00F7406C">
      <w:pPr>
        <w:pStyle w:val="CommentText"/>
      </w:pPr>
      <w:r>
        <w:t>In general, instances may vary in terms of the complexity of the inferences required and the availability of alternative ways of inferring the same outcome.</w:t>
      </w:r>
    </w:p>
  </w:comment>
  <w:comment w:id="21" w:author="Jay McClelland" w:date="2018-12-03T00:21:00Z" w:initials="JM">
    <w:p w14:paraId="40D34942" w14:textId="77777777" w:rsidR="00873998" w:rsidRDefault="00873998">
      <w:pPr>
        <w:pStyle w:val="CommentText"/>
      </w:pPr>
      <w:r>
        <w:rPr>
          <w:rStyle w:val="CommentReference"/>
        </w:rPr>
        <w:annotationRef/>
      </w:r>
      <w:r>
        <w:t>Note my version asks the participant to actually fill in the answer.</w:t>
      </w:r>
    </w:p>
  </w:comment>
  <w:comment w:id="30" w:author="Jay McClelland" w:date="2018-12-02T23:49:00Z" w:initials="JM">
    <w:p w14:paraId="04AE496A" w14:textId="77777777" w:rsidR="0079301A" w:rsidRDefault="0079301A">
      <w:pPr>
        <w:pStyle w:val="CommentText"/>
      </w:pPr>
      <w:r>
        <w:rPr>
          <w:rStyle w:val="CommentReference"/>
        </w:rPr>
        <w:annotationRef/>
      </w:r>
      <w:r>
        <w:t>This should be R5C3 throughout this problem.  Explicitly mention the R, C notation scheme.</w:t>
      </w:r>
    </w:p>
  </w:comment>
  <w:comment w:id="32" w:author="Jay McClelland" w:date="2018-12-02T23:56:00Z" w:initials="JM">
    <w:p w14:paraId="2D431238" w14:textId="77777777" w:rsidR="00A403A3" w:rsidRDefault="00A403A3">
      <w:pPr>
        <w:pStyle w:val="CommentText"/>
      </w:pPr>
      <w:r>
        <w:rPr>
          <w:rStyle w:val="CommentReference"/>
        </w:rPr>
        <w:annotationRef/>
      </w:r>
      <w:r>
        <w:t>Check all R.C designations</w:t>
      </w:r>
    </w:p>
  </w:comment>
  <w:comment w:id="42" w:author="Jay McClelland" w:date="2018-12-03T00:10:00Z" w:initials="JM">
    <w:p w14:paraId="011EB65B" w14:textId="77777777" w:rsidR="00746D97" w:rsidRDefault="00746D97">
      <w:pPr>
        <w:pStyle w:val="CommentText"/>
      </w:pPr>
      <w:r>
        <w:rPr>
          <w:rStyle w:val="CommentReference"/>
        </w:rPr>
        <w:annotationRef/>
      </w:r>
      <w:r>
        <w:t xml:space="preserve">I would eliminate </w:t>
      </w:r>
      <w:proofErr w:type="gramStart"/>
      <w:r>
        <w:t>the !’s</w:t>
      </w:r>
      <w:proofErr w:type="gramEnd"/>
      <w:r>
        <w:t xml:space="preserve"> from C7R3 and C7R4.</w:t>
      </w:r>
    </w:p>
  </w:comment>
  <w:comment w:id="65" w:author="Jay McClelland" w:date="2018-12-03T00:25:00Z" w:initials="JM">
    <w:p w14:paraId="12466387" w14:textId="77777777" w:rsidR="00873998" w:rsidRDefault="00873998">
      <w:pPr>
        <w:pStyle w:val="CommentText"/>
      </w:pPr>
      <w:r>
        <w:rPr>
          <w:rStyle w:val="CommentReference"/>
        </w:rPr>
        <w:annotationRef/>
      </w:r>
      <w:r>
        <w:t>Adjust to make the subject apply the rule to complete the cell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80ACC" w15:done="0"/>
  <w15:commentEx w15:paraId="7382EFC0" w15:done="0"/>
  <w15:commentEx w15:paraId="01348912" w15:done="0"/>
  <w15:commentEx w15:paraId="577B35CE" w15:done="0"/>
  <w15:commentEx w15:paraId="2CCBF781" w15:done="0"/>
  <w15:commentEx w15:paraId="7F3F775E" w15:done="0"/>
  <w15:commentEx w15:paraId="40D34942" w15:done="0"/>
  <w15:commentEx w15:paraId="04AE496A" w15:done="0"/>
  <w15:commentEx w15:paraId="2D431238" w15:done="0"/>
  <w15:commentEx w15:paraId="011EB65B" w15:done="0"/>
  <w15:commentEx w15:paraId="124663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93D"/>
    <w:multiLevelType w:val="hybridMultilevel"/>
    <w:tmpl w:val="41782E88"/>
    <w:lvl w:ilvl="0" w:tplc="9B30F4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30AC8"/>
    <w:multiLevelType w:val="hybridMultilevel"/>
    <w:tmpl w:val="9B04643A"/>
    <w:lvl w:ilvl="0" w:tplc="2D7C59B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1227E"/>
    <w:multiLevelType w:val="multilevel"/>
    <w:tmpl w:val="C420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73BA4"/>
    <w:multiLevelType w:val="hybridMultilevel"/>
    <w:tmpl w:val="2F924FA8"/>
    <w:lvl w:ilvl="0" w:tplc="99B8D03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 McClelland">
    <w15:presenceInfo w15:providerId="AD" w15:userId="S-1-5-21-2000478354-1844237615-1801674531-137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1E"/>
    <w:rsid w:val="000633D1"/>
    <w:rsid w:val="000B677F"/>
    <w:rsid w:val="000D3E7B"/>
    <w:rsid w:val="00123F35"/>
    <w:rsid w:val="001441CB"/>
    <w:rsid w:val="00180001"/>
    <w:rsid w:val="001D616B"/>
    <w:rsid w:val="0028217E"/>
    <w:rsid w:val="002A4D64"/>
    <w:rsid w:val="002E10F9"/>
    <w:rsid w:val="003A176F"/>
    <w:rsid w:val="004274F5"/>
    <w:rsid w:val="004D446E"/>
    <w:rsid w:val="005120CC"/>
    <w:rsid w:val="0054646B"/>
    <w:rsid w:val="005B1DC3"/>
    <w:rsid w:val="00645C8B"/>
    <w:rsid w:val="00746D97"/>
    <w:rsid w:val="0079301A"/>
    <w:rsid w:val="007A0FEB"/>
    <w:rsid w:val="007B3091"/>
    <w:rsid w:val="00873998"/>
    <w:rsid w:val="008D55BC"/>
    <w:rsid w:val="00952BEF"/>
    <w:rsid w:val="009D19A0"/>
    <w:rsid w:val="00A17D52"/>
    <w:rsid w:val="00A403A3"/>
    <w:rsid w:val="00A50096"/>
    <w:rsid w:val="00A50D90"/>
    <w:rsid w:val="00B076DD"/>
    <w:rsid w:val="00B30B1E"/>
    <w:rsid w:val="00BA78C7"/>
    <w:rsid w:val="00C9314F"/>
    <w:rsid w:val="00CF1038"/>
    <w:rsid w:val="00DA2D1A"/>
    <w:rsid w:val="00DC1C87"/>
    <w:rsid w:val="00F010C3"/>
    <w:rsid w:val="00F6699C"/>
    <w:rsid w:val="00F740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BE05"/>
  <w15:chartTrackingRefBased/>
  <w15:docId w15:val="{A61676A7-6410-D74A-BADD-AD5F0CB3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B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D616B"/>
    <w:pPr>
      <w:ind w:left="720"/>
      <w:contextualSpacing/>
    </w:pPr>
  </w:style>
  <w:style w:type="table" w:styleId="TableGrid">
    <w:name w:val="Table Grid"/>
    <w:basedOn w:val="TableNormal"/>
    <w:uiPriority w:val="39"/>
    <w:rsid w:val="0012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123F3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CommentReference">
    <w:name w:val="annotation reference"/>
    <w:basedOn w:val="DefaultParagraphFont"/>
    <w:uiPriority w:val="99"/>
    <w:semiHidden/>
    <w:unhideWhenUsed/>
    <w:rsid w:val="00180001"/>
    <w:rPr>
      <w:sz w:val="16"/>
      <w:szCs w:val="16"/>
    </w:rPr>
  </w:style>
  <w:style w:type="paragraph" w:styleId="CommentText">
    <w:name w:val="annotation text"/>
    <w:basedOn w:val="Normal"/>
    <w:link w:val="CommentTextChar"/>
    <w:uiPriority w:val="99"/>
    <w:semiHidden/>
    <w:unhideWhenUsed/>
    <w:rsid w:val="00180001"/>
    <w:rPr>
      <w:sz w:val="20"/>
      <w:szCs w:val="20"/>
    </w:rPr>
  </w:style>
  <w:style w:type="character" w:customStyle="1" w:styleId="CommentTextChar">
    <w:name w:val="Comment Text Char"/>
    <w:basedOn w:val="DefaultParagraphFont"/>
    <w:link w:val="CommentText"/>
    <w:uiPriority w:val="99"/>
    <w:semiHidden/>
    <w:rsid w:val="00180001"/>
    <w:rPr>
      <w:sz w:val="20"/>
      <w:szCs w:val="20"/>
    </w:rPr>
  </w:style>
  <w:style w:type="paragraph" w:styleId="CommentSubject">
    <w:name w:val="annotation subject"/>
    <w:basedOn w:val="CommentText"/>
    <w:next w:val="CommentText"/>
    <w:link w:val="CommentSubjectChar"/>
    <w:uiPriority w:val="99"/>
    <w:semiHidden/>
    <w:unhideWhenUsed/>
    <w:rsid w:val="00180001"/>
    <w:rPr>
      <w:b/>
      <w:bCs/>
    </w:rPr>
  </w:style>
  <w:style w:type="character" w:customStyle="1" w:styleId="CommentSubjectChar">
    <w:name w:val="Comment Subject Char"/>
    <w:basedOn w:val="CommentTextChar"/>
    <w:link w:val="CommentSubject"/>
    <w:uiPriority w:val="99"/>
    <w:semiHidden/>
    <w:rsid w:val="00180001"/>
    <w:rPr>
      <w:b/>
      <w:bCs/>
      <w:sz w:val="20"/>
      <w:szCs w:val="20"/>
    </w:rPr>
  </w:style>
  <w:style w:type="paragraph" w:styleId="BalloonText">
    <w:name w:val="Balloon Text"/>
    <w:basedOn w:val="Normal"/>
    <w:link w:val="BalloonTextChar"/>
    <w:uiPriority w:val="99"/>
    <w:semiHidden/>
    <w:unhideWhenUsed/>
    <w:rsid w:val="001800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0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758645">
      <w:bodyDiv w:val="1"/>
      <w:marLeft w:val="0"/>
      <w:marRight w:val="0"/>
      <w:marTop w:val="0"/>
      <w:marBottom w:val="0"/>
      <w:divBdr>
        <w:top w:val="none" w:sz="0" w:space="0" w:color="auto"/>
        <w:left w:val="none" w:sz="0" w:space="0" w:color="auto"/>
        <w:bottom w:val="none" w:sz="0" w:space="0" w:color="auto"/>
        <w:right w:val="none" w:sz="0" w:space="0" w:color="auto"/>
      </w:divBdr>
    </w:div>
    <w:div w:id="18711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Hun Nam</dc:creator>
  <cp:keywords/>
  <dc:description/>
  <cp:lastModifiedBy>Jay McClelland</cp:lastModifiedBy>
  <cp:revision>17</cp:revision>
  <dcterms:created xsi:type="dcterms:W3CDTF">2018-11-29T17:39:00Z</dcterms:created>
  <dcterms:modified xsi:type="dcterms:W3CDTF">2018-12-03T05:25:00Z</dcterms:modified>
</cp:coreProperties>
</file>